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B9" w:rsidRPr="00153A66" w:rsidRDefault="005F3EB9" w:rsidP="005F3EB9">
      <w:pPr>
        <w:rPr>
          <w:rFonts w:eastAsia="黑体"/>
          <w:b/>
          <w:sz w:val="64"/>
        </w:rPr>
      </w:pPr>
    </w:p>
    <w:p w:rsidR="005F3EB9" w:rsidRPr="00153A66" w:rsidRDefault="005F3EB9" w:rsidP="005F3EB9">
      <w:pPr>
        <w:rPr>
          <w:rFonts w:eastAsia="黑体"/>
          <w:b/>
          <w:sz w:val="64"/>
        </w:rPr>
      </w:pPr>
    </w:p>
    <w:p w:rsidR="005F3EB9" w:rsidRPr="00153A66" w:rsidRDefault="004A68FD" w:rsidP="005F3EB9">
      <w:pPr>
        <w:jc w:val="center"/>
        <w:rPr>
          <w:rFonts w:eastAsia="黑体"/>
          <w:sz w:val="28"/>
        </w:rPr>
      </w:pPr>
      <w:r w:rsidRPr="00153A66">
        <w:rPr>
          <w:rFonts w:eastAsia="黑体" w:hint="eastAsia"/>
          <w:b/>
          <w:sz w:val="52"/>
        </w:rPr>
        <w:t>中国农业大学</w:t>
      </w:r>
      <w:r w:rsidR="005F3EB9" w:rsidRPr="00153A66">
        <w:rPr>
          <w:rFonts w:eastAsia="黑体" w:hint="eastAsia"/>
          <w:b/>
          <w:sz w:val="52"/>
        </w:rPr>
        <w:t>经济管理学院</w:t>
      </w:r>
    </w:p>
    <w:p w:rsidR="004A68FD" w:rsidRPr="00153A66" w:rsidRDefault="00CD2CCE" w:rsidP="00201C88">
      <w:pPr>
        <w:jc w:val="center"/>
        <w:rPr>
          <w:rFonts w:eastAsia="黑体"/>
          <w:b/>
          <w:sz w:val="72"/>
        </w:rPr>
      </w:pPr>
      <w:r w:rsidRPr="00153A66">
        <w:rPr>
          <w:rFonts w:eastAsia="黑体" w:hint="eastAsia"/>
          <w:b/>
          <w:sz w:val="72"/>
        </w:rPr>
        <w:t>硕</w:t>
      </w:r>
      <w:r w:rsidR="00201C88" w:rsidRPr="00153A66">
        <w:rPr>
          <w:rFonts w:eastAsia="黑体" w:hint="eastAsia"/>
          <w:b/>
          <w:sz w:val="72"/>
        </w:rPr>
        <w:t>士</w:t>
      </w:r>
      <w:r w:rsidR="004A68FD" w:rsidRPr="00153A66">
        <w:rPr>
          <w:rFonts w:eastAsia="黑体" w:hint="eastAsia"/>
          <w:b/>
          <w:sz w:val="72"/>
        </w:rPr>
        <w:t>研究生论文开题报告</w:t>
      </w:r>
    </w:p>
    <w:p w:rsidR="004A17AE" w:rsidRPr="00153A66" w:rsidRDefault="004A17AE" w:rsidP="004A17AE">
      <w:pPr>
        <w:rPr>
          <w:rFonts w:eastAsia="黑体"/>
          <w:sz w:val="32"/>
        </w:rPr>
      </w:pPr>
    </w:p>
    <w:p w:rsidR="005F3EB9" w:rsidRPr="00153A66" w:rsidRDefault="00AE51D5" w:rsidP="00A976B5">
      <w:pPr>
        <w:spacing w:beforeLines="200" w:before="652" w:line="360" w:lineRule="auto"/>
        <w:ind w:leftChars="600" w:left="1440"/>
        <w:jc w:val="left"/>
        <w:rPr>
          <w:rFonts w:eastAsia="黑体"/>
          <w:sz w:val="32"/>
        </w:rPr>
      </w:pPr>
      <w:r w:rsidRPr="00153A66">
        <w:rPr>
          <w:rFonts w:eastAsia="黑体" w:hint="eastAsia"/>
          <w:sz w:val="32"/>
        </w:rPr>
        <w:t>论文题目：</w:t>
      </w:r>
      <w:r w:rsidR="00BB40CC" w:rsidRPr="00153A66">
        <w:rPr>
          <w:rFonts w:eastAsia="黑体" w:hint="eastAsia"/>
          <w:sz w:val="32"/>
        </w:rPr>
        <w:t>农地</w:t>
      </w:r>
      <w:r w:rsidR="0035628B">
        <w:rPr>
          <w:rFonts w:eastAsia="黑体" w:hint="eastAsia"/>
          <w:sz w:val="32"/>
        </w:rPr>
        <w:t>经营</w:t>
      </w:r>
      <w:r w:rsidR="009C3E29" w:rsidRPr="00153A66">
        <w:rPr>
          <w:rFonts w:eastAsia="黑体" w:hint="eastAsia"/>
          <w:sz w:val="32"/>
        </w:rPr>
        <w:t>规模</w:t>
      </w:r>
      <w:r w:rsidR="003350DD" w:rsidRPr="00153A66">
        <w:rPr>
          <w:rFonts w:eastAsia="黑体" w:hint="eastAsia"/>
          <w:sz w:val="32"/>
        </w:rPr>
        <w:t>对</w:t>
      </w:r>
      <w:r w:rsidR="00156DE6" w:rsidRPr="00153A66">
        <w:rPr>
          <w:rFonts w:eastAsia="黑体" w:hint="eastAsia"/>
          <w:sz w:val="32"/>
        </w:rPr>
        <w:t>土地</w:t>
      </w:r>
      <w:r w:rsidR="00727804" w:rsidRPr="00153A66">
        <w:rPr>
          <w:rFonts w:eastAsia="黑体" w:hint="eastAsia"/>
          <w:sz w:val="32"/>
        </w:rPr>
        <w:t>生产率</w:t>
      </w:r>
      <w:r w:rsidR="0035628B">
        <w:rPr>
          <w:rFonts w:eastAsia="黑体" w:hint="eastAsia"/>
          <w:sz w:val="32"/>
        </w:rPr>
        <w:t>关系的研究</w:t>
      </w:r>
    </w:p>
    <w:p w:rsidR="00AE51D5" w:rsidRPr="00153A66" w:rsidRDefault="00AE51D5"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left"/>
        <w:rPr>
          <w:rFonts w:eastAsia="黑体"/>
          <w:sz w:val="32"/>
        </w:rPr>
      </w:pP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学生姓名：</w:t>
      </w:r>
      <w:proofErr w:type="gramStart"/>
      <w:r w:rsidR="00CD2CCE" w:rsidRPr="00153A66">
        <w:rPr>
          <w:rFonts w:eastAsia="黑体" w:hint="eastAsia"/>
          <w:sz w:val="32"/>
        </w:rPr>
        <w:t>曾翠红</w:t>
      </w:r>
      <w:proofErr w:type="gramEnd"/>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w:t>
      </w:r>
      <w:r w:rsidRPr="00153A66">
        <w:rPr>
          <w:rFonts w:eastAsia="黑体" w:hint="eastAsia"/>
          <w:sz w:val="32"/>
        </w:rPr>
        <w:t xml:space="preserve">    </w:t>
      </w:r>
      <w:r w:rsidRPr="00153A66">
        <w:rPr>
          <w:rFonts w:eastAsia="黑体" w:hint="eastAsia"/>
          <w:sz w:val="32"/>
        </w:rPr>
        <w:t>号：</w:t>
      </w:r>
      <w:r w:rsidR="00CD2CCE" w:rsidRPr="00153A66">
        <w:rPr>
          <w:rFonts w:eastAsia="黑体"/>
          <w:sz w:val="32"/>
        </w:rPr>
        <w:t>S20173111568</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专</w:t>
      </w:r>
      <w:r w:rsidR="00335BD6" w:rsidRPr="00153A66">
        <w:rPr>
          <w:rFonts w:eastAsia="黑体" w:hint="eastAsia"/>
          <w:sz w:val="32"/>
        </w:rPr>
        <w:t xml:space="preserve">    </w:t>
      </w:r>
      <w:r w:rsidRPr="00153A66">
        <w:rPr>
          <w:rFonts w:eastAsia="黑体" w:hint="eastAsia"/>
          <w:sz w:val="32"/>
        </w:rPr>
        <w:t>业：</w:t>
      </w:r>
      <w:r w:rsidR="00CD2CCE" w:rsidRPr="00153A66">
        <w:rPr>
          <w:rFonts w:eastAsia="黑体" w:hint="eastAsia"/>
          <w:sz w:val="32"/>
        </w:rPr>
        <w:t>农业经济管理</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研究方向：</w:t>
      </w:r>
      <w:r w:rsidR="00156DE6" w:rsidRPr="00153A66">
        <w:rPr>
          <w:rFonts w:eastAsia="黑体" w:hint="eastAsia"/>
          <w:sz w:val="32"/>
        </w:rPr>
        <w:t>农业经济管理</w:t>
      </w:r>
    </w:p>
    <w:p w:rsidR="00335BD6"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入学时间：</w:t>
      </w:r>
      <w:r w:rsidR="00CD2CCE" w:rsidRPr="00153A66">
        <w:rPr>
          <w:rFonts w:eastAsia="黑体"/>
          <w:sz w:val="32"/>
        </w:rPr>
        <w:t>2017</w:t>
      </w:r>
      <w:r w:rsidR="00CD2CCE" w:rsidRPr="00153A66">
        <w:rPr>
          <w:rFonts w:eastAsia="黑体" w:hint="eastAsia"/>
          <w:sz w:val="32"/>
        </w:rPr>
        <w:t>年</w:t>
      </w:r>
      <w:r w:rsidR="00CD2CCE" w:rsidRPr="00153A66">
        <w:rPr>
          <w:rFonts w:eastAsia="黑体"/>
          <w:sz w:val="32"/>
        </w:rPr>
        <w:t>9</w:t>
      </w:r>
      <w:r w:rsidR="00CD2CCE" w:rsidRPr="00153A66">
        <w:rPr>
          <w:rFonts w:eastAsia="黑体" w:hint="eastAsia"/>
          <w:sz w:val="32"/>
        </w:rPr>
        <w:t>月</w:t>
      </w:r>
    </w:p>
    <w:p w:rsidR="00335BD6" w:rsidRPr="00153A66" w:rsidRDefault="00335BD6"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center"/>
        <w:rPr>
          <w:rFonts w:eastAsia="黑体"/>
          <w:sz w:val="32"/>
        </w:rPr>
      </w:pPr>
      <w:r w:rsidRPr="00153A66">
        <w:rPr>
          <w:rFonts w:eastAsia="黑体" w:hint="eastAsia"/>
          <w:sz w:val="32"/>
        </w:rPr>
        <w:t>填表时间：</w:t>
      </w:r>
      <w:r w:rsidR="005738B8" w:rsidRPr="00153A66">
        <w:rPr>
          <w:rFonts w:eastAsia="黑体"/>
          <w:sz w:val="32"/>
        </w:rPr>
        <w:t>2018</w:t>
      </w:r>
      <w:r w:rsidRPr="00153A66">
        <w:rPr>
          <w:rFonts w:eastAsia="黑体" w:hint="eastAsia"/>
          <w:sz w:val="32"/>
        </w:rPr>
        <w:t>年</w:t>
      </w:r>
      <w:r w:rsidR="005738B8" w:rsidRPr="00153A66">
        <w:rPr>
          <w:rFonts w:eastAsia="黑体"/>
          <w:sz w:val="32"/>
        </w:rPr>
        <w:t>6</w:t>
      </w:r>
      <w:r w:rsidRPr="00153A66">
        <w:rPr>
          <w:rFonts w:eastAsia="黑体" w:hint="eastAsia"/>
          <w:sz w:val="32"/>
        </w:rPr>
        <w:t>月</w:t>
      </w:r>
      <w:r w:rsidR="00017DDE">
        <w:rPr>
          <w:rFonts w:eastAsia="黑体" w:hint="eastAsia"/>
          <w:sz w:val="32"/>
        </w:rPr>
        <w:t>*</w:t>
      </w:r>
      <w:r w:rsidRPr="00153A66">
        <w:rPr>
          <w:rFonts w:eastAsia="黑体" w:hint="eastAsia"/>
          <w:sz w:val="32"/>
        </w:rPr>
        <w:t>日</w:t>
      </w:r>
    </w:p>
    <w:p w:rsidR="00E874CE" w:rsidRPr="00153A66" w:rsidRDefault="00E874CE" w:rsidP="00112934">
      <w:pPr>
        <w:ind w:leftChars="600" w:left="1440"/>
        <w:jc w:val="left"/>
        <w:rPr>
          <w:rFonts w:eastAsia="黑体"/>
          <w:sz w:val="36"/>
        </w:rPr>
      </w:pPr>
      <w:r w:rsidRPr="00153A66">
        <w:rPr>
          <w:rFonts w:eastAsia="黑体"/>
          <w:sz w:val="36"/>
        </w:rPr>
        <w:lastRenderedPageBreak/>
        <w:br w:type="page"/>
      </w:r>
    </w:p>
    <w:p w:rsidR="00A976B5" w:rsidRDefault="00A976B5" w:rsidP="00017DDE">
      <w:pPr>
        <w:ind w:leftChars="-59" w:left="-142"/>
        <w:jc w:val="left"/>
        <w:rPr>
          <w:rFonts w:eastAsia="黑体"/>
          <w:sz w:val="36"/>
        </w:rPr>
        <w:sectPr w:rsidR="00A976B5" w:rsidSect="00B85D5C">
          <w:headerReference w:type="even" r:id="rId9"/>
          <w:headerReference w:type="default" r:id="rId10"/>
          <w:footerReference w:type="even" r:id="rId11"/>
          <w:pgSz w:w="11907" w:h="16840" w:code="9"/>
          <w:pgMar w:top="851" w:right="1134" w:bottom="851" w:left="1134" w:header="0" w:footer="992" w:gutter="0"/>
          <w:cols w:space="425"/>
          <w:docGrid w:type="lines" w:linePitch="326"/>
        </w:sectPr>
      </w:pPr>
    </w:p>
    <w:p w:rsidR="004A68FD" w:rsidRPr="00153A66" w:rsidRDefault="00E874CE" w:rsidP="00017DDE">
      <w:pPr>
        <w:ind w:leftChars="-59" w:left="-142"/>
        <w:jc w:val="left"/>
        <w:rPr>
          <w:rFonts w:eastAsia="楷体_GB2312"/>
        </w:rPr>
      </w:pPr>
      <w:r w:rsidRPr="00153A66">
        <w:rPr>
          <w:rFonts w:eastAsia="黑体"/>
          <w:sz w:val="36"/>
        </w:rPr>
        <w:lastRenderedPageBreak/>
        <w:t>1</w:t>
      </w:r>
      <w:r w:rsidRPr="00153A66">
        <w:rPr>
          <w:rFonts w:eastAsia="黑体" w:hint="eastAsia"/>
          <w:sz w:val="36"/>
        </w:rPr>
        <w:t>、</w:t>
      </w:r>
      <w:r w:rsidR="00860E6B" w:rsidRPr="00153A66">
        <w:rPr>
          <w:rFonts w:eastAsia="黑体" w:hint="eastAsia"/>
          <w:sz w:val="36"/>
        </w:rPr>
        <w:t>选题</w:t>
      </w:r>
      <w:r w:rsidR="004A68FD" w:rsidRPr="00153A66">
        <w:rPr>
          <w:rFonts w:eastAsia="黑体" w:hint="eastAsia"/>
          <w:sz w:val="36"/>
        </w:rPr>
        <w:t>依据</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53A66" w:rsidRPr="00153A66" w:rsidTr="00C37613">
        <w:trPr>
          <w:trHeight w:val="13117"/>
          <w:jc w:val="center"/>
        </w:trPr>
        <w:tc>
          <w:tcPr>
            <w:tcW w:w="10080" w:type="dxa"/>
          </w:tcPr>
          <w:p w:rsidR="00446472" w:rsidRPr="00153A66" w:rsidRDefault="00E874CE" w:rsidP="00A32061">
            <w:pPr>
              <w:spacing w:beforeLines="50" w:before="163" w:afterLines="50" w:after="163" w:line="440" w:lineRule="exact"/>
              <w:jc w:val="left"/>
              <w:outlineLvl w:val="1"/>
              <w:rPr>
                <w:rFonts w:ascii="华文中宋" w:eastAsia="华文中宋" w:hAnsi="华文中宋"/>
              </w:rPr>
            </w:pPr>
            <w:r w:rsidRPr="00153A66">
              <w:rPr>
                <w:rFonts w:eastAsia="华文中宋"/>
              </w:rPr>
              <w:t>1</w:t>
            </w:r>
            <w:r w:rsidRPr="00153A66">
              <w:rPr>
                <w:rFonts w:ascii="华文中宋" w:eastAsia="华文中宋" w:hAnsi="华文中宋" w:hint="eastAsia"/>
              </w:rPr>
              <w:t>.</w:t>
            </w:r>
            <w:r w:rsidRPr="00153A66">
              <w:rPr>
                <w:rFonts w:eastAsia="华文中宋"/>
              </w:rPr>
              <w:t>1</w:t>
            </w:r>
            <w:r w:rsidR="00F63C0B" w:rsidRPr="00153A66">
              <w:rPr>
                <w:rFonts w:ascii="华文中宋" w:eastAsia="华文中宋" w:hAnsi="华文中宋" w:hint="eastAsia"/>
              </w:rPr>
              <w:t>．</w:t>
            </w:r>
            <w:r w:rsidR="00446472" w:rsidRPr="00153A66">
              <w:rPr>
                <w:rFonts w:ascii="华文中宋" w:eastAsia="华文中宋" w:hAnsi="华文中宋" w:hint="eastAsia"/>
              </w:rPr>
              <w:t>选题背景与</w:t>
            </w:r>
            <w:r w:rsidR="00D86DB3" w:rsidRPr="00153A66">
              <w:rPr>
                <w:rFonts w:ascii="华文中宋" w:eastAsia="华文中宋" w:hAnsi="华文中宋" w:hint="eastAsia"/>
              </w:rPr>
              <w:t>研究意义</w:t>
            </w:r>
          </w:p>
          <w:p w:rsidR="00D65141" w:rsidRDefault="009B0C50" w:rsidP="00C37613">
            <w:pPr>
              <w:spacing w:beforeLines="50" w:before="163" w:afterLines="50" w:after="163" w:line="440" w:lineRule="exact"/>
              <w:ind w:firstLineChars="200" w:firstLine="480"/>
              <w:rPr>
                <w:rFonts w:ascii="宋体" w:hAnsi="宋体"/>
                <w:highlight w:val="lightGray"/>
              </w:rPr>
            </w:pPr>
            <w:r w:rsidRPr="00C37613">
              <w:rPr>
                <w:rFonts w:ascii="宋体" w:hAnsi="宋体" w:hint="eastAsia"/>
                <w:highlight w:val="lightGray"/>
              </w:rPr>
              <w:t>农地经营规模与土地生产率的</w:t>
            </w:r>
            <w:r w:rsidR="005A5D82" w:rsidRPr="00C37613">
              <w:rPr>
                <w:rFonts w:ascii="宋体" w:hAnsi="宋体" w:hint="eastAsia"/>
                <w:highlight w:val="lightGray"/>
              </w:rPr>
              <w:t>关系</w:t>
            </w:r>
            <w:r w:rsidR="00ED7E4B" w:rsidRPr="00C37613">
              <w:rPr>
                <w:rFonts w:ascii="宋体" w:hAnsi="宋体" w:hint="eastAsia"/>
                <w:highlight w:val="lightGray"/>
              </w:rPr>
              <w:t>在农经学界</w:t>
            </w:r>
            <w:r w:rsidR="005A5D82" w:rsidRPr="00C37613">
              <w:rPr>
                <w:rFonts w:ascii="宋体" w:hAnsi="宋体" w:hint="eastAsia"/>
                <w:highlight w:val="lightGray"/>
              </w:rPr>
              <w:t>存在长久的</w:t>
            </w:r>
            <w:r w:rsidRPr="00C37613">
              <w:rPr>
                <w:rFonts w:ascii="宋体" w:hAnsi="宋体" w:hint="eastAsia"/>
                <w:highlight w:val="lightGray"/>
              </w:rPr>
              <w:t>争议</w:t>
            </w:r>
            <w:r w:rsidR="005A5D82" w:rsidRPr="00C37613">
              <w:rPr>
                <w:rFonts w:ascii="宋体" w:hAnsi="宋体" w:hint="eastAsia"/>
                <w:highlight w:val="lightGray"/>
              </w:rPr>
              <w:t>。</w:t>
            </w:r>
            <w:r w:rsidR="00584026" w:rsidRPr="00C37613">
              <w:rPr>
                <w:rFonts w:ascii="宋体" w:hAnsi="宋体" w:hint="eastAsia"/>
                <w:highlight w:val="lightGray"/>
              </w:rPr>
              <w:t>自1962年印度</w:t>
            </w:r>
            <w:r w:rsidR="008A1E19" w:rsidRPr="00C37613">
              <w:rPr>
                <w:rFonts w:ascii="宋体" w:hAnsi="宋体" w:hint="eastAsia"/>
                <w:highlight w:val="lightGray"/>
              </w:rPr>
              <w:t>农地经营规模</w:t>
            </w:r>
            <w:r w:rsidR="00584026" w:rsidRPr="00C37613">
              <w:rPr>
                <w:rFonts w:ascii="宋体" w:hAnsi="宋体" w:hint="eastAsia"/>
                <w:highlight w:val="lightGray"/>
              </w:rPr>
              <w:t>与土地生产率的负向关系被观察到以来，</w:t>
            </w:r>
            <w:r w:rsidR="00A55B64" w:rsidRPr="00C37613">
              <w:rPr>
                <w:rFonts w:ascii="宋体" w:hAnsi="宋体" w:hint="eastAsia"/>
                <w:highlight w:val="lightGray"/>
              </w:rPr>
              <w:t>农业由于资源</w:t>
            </w:r>
            <w:proofErr w:type="gramStart"/>
            <w:r w:rsidR="00A55B64" w:rsidRPr="00C37613">
              <w:rPr>
                <w:rFonts w:ascii="宋体" w:hAnsi="宋体" w:hint="eastAsia"/>
                <w:highlight w:val="lightGray"/>
              </w:rPr>
              <w:t>不</w:t>
            </w:r>
            <w:proofErr w:type="gramEnd"/>
            <w:r w:rsidR="00A55B64" w:rsidRPr="00C37613">
              <w:rPr>
                <w:rFonts w:ascii="宋体" w:hAnsi="宋体" w:hint="eastAsia"/>
                <w:highlight w:val="lightGray"/>
              </w:rPr>
              <w:t>可分</w:t>
            </w:r>
            <w:r w:rsidR="00B341DB" w:rsidRPr="00C37613">
              <w:rPr>
                <w:rFonts w:ascii="宋体" w:hAnsi="宋体" w:hint="eastAsia"/>
                <w:highlight w:val="lightGray"/>
              </w:rPr>
              <w:t>性</w:t>
            </w:r>
            <w:r w:rsidR="00A55B64" w:rsidRPr="00C37613">
              <w:rPr>
                <w:rFonts w:ascii="宋体" w:hAnsi="宋体" w:hint="eastAsia"/>
                <w:highlight w:val="lightGray"/>
              </w:rPr>
              <w:t>而具有规模效应的传统</w:t>
            </w:r>
            <w:r w:rsidR="001533DC" w:rsidRPr="00C37613">
              <w:rPr>
                <w:rFonts w:ascii="宋体" w:hAnsi="宋体" w:hint="eastAsia"/>
                <w:highlight w:val="lightGray"/>
              </w:rPr>
              <w:t>认识</w:t>
            </w:r>
            <w:r w:rsidR="00A55B64" w:rsidRPr="00C37613">
              <w:rPr>
                <w:rFonts w:ascii="宋体" w:hAnsi="宋体" w:hint="eastAsia"/>
                <w:highlight w:val="lightGray"/>
              </w:rPr>
              <w:t>不断被推翻。</w:t>
            </w:r>
            <w:r w:rsidR="003F3BD7" w:rsidRPr="00C37613">
              <w:rPr>
                <w:rFonts w:ascii="宋体" w:hAnsi="宋体" w:hint="eastAsia"/>
                <w:highlight w:val="lightGray"/>
              </w:rPr>
              <w:t>舒尔茨（1983）</w:t>
            </w:r>
            <w:r w:rsidR="009C7413" w:rsidRPr="00C37613">
              <w:rPr>
                <w:rFonts w:ascii="宋体" w:hAnsi="宋体" w:hint="eastAsia"/>
                <w:highlight w:val="lightGray"/>
              </w:rPr>
              <w:t>甚至直接提出大部分农业资源</w:t>
            </w:r>
            <w:r w:rsidR="00B341DB" w:rsidRPr="00C37613">
              <w:rPr>
                <w:rFonts w:ascii="宋体" w:hAnsi="宋体" w:hint="eastAsia"/>
                <w:highlight w:val="lightGray"/>
              </w:rPr>
              <w:t>是</w:t>
            </w:r>
            <w:r w:rsidR="009C7413" w:rsidRPr="00C37613">
              <w:rPr>
                <w:rFonts w:ascii="宋体" w:hAnsi="宋体" w:hint="eastAsia"/>
                <w:highlight w:val="lightGray"/>
              </w:rPr>
              <w:t>假</w:t>
            </w:r>
            <w:proofErr w:type="gramStart"/>
            <w:r w:rsidR="009C7413" w:rsidRPr="00C37613">
              <w:rPr>
                <w:rFonts w:ascii="宋体" w:hAnsi="宋体" w:hint="eastAsia"/>
                <w:highlight w:val="lightGray"/>
              </w:rPr>
              <w:t>不</w:t>
            </w:r>
            <w:proofErr w:type="gramEnd"/>
            <w:r w:rsidR="009C7413" w:rsidRPr="00C37613">
              <w:rPr>
                <w:rFonts w:ascii="宋体" w:hAnsi="宋体" w:hint="eastAsia"/>
                <w:highlight w:val="lightGray"/>
              </w:rPr>
              <w:t>可分性的说法，他认为大部分的投入品诸如良种、牲畜、机器等都很少属于不可分的要素</w:t>
            </w:r>
            <w:r w:rsidR="005E3982" w:rsidRPr="00C37613">
              <w:rPr>
                <w:rFonts w:ascii="宋体" w:hAnsi="宋体" w:hint="eastAsia"/>
                <w:highlight w:val="lightGray"/>
              </w:rPr>
              <w:t>，</w:t>
            </w:r>
            <w:r w:rsidR="004F0328" w:rsidRPr="00C37613">
              <w:rPr>
                <w:rFonts w:ascii="宋体" w:hAnsi="宋体" w:hint="eastAsia"/>
                <w:highlight w:val="lightGray"/>
              </w:rPr>
              <w:t>而真不可分</w:t>
            </w:r>
            <w:r w:rsidR="00B341DB" w:rsidRPr="00C37613">
              <w:rPr>
                <w:rFonts w:ascii="宋体" w:hAnsi="宋体" w:hint="eastAsia"/>
                <w:highlight w:val="lightGray"/>
              </w:rPr>
              <w:t>的农民或者农场管理者也并不必然需要大农场才更有效。</w:t>
            </w:r>
            <w:r w:rsidR="00F74FDD" w:rsidRPr="00C37613">
              <w:rPr>
                <w:rFonts w:ascii="宋体" w:hAnsi="宋体" w:hint="eastAsia"/>
                <w:highlight w:val="lightGray"/>
              </w:rPr>
              <w:t>这种与传统认识相悖的事实和</w:t>
            </w:r>
            <w:r w:rsidR="00676268" w:rsidRPr="00C37613">
              <w:rPr>
                <w:rFonts w:ascii="宋体" w:hAnsi="宋体" w:hint="eastAsia"/>
                <w:highlight w:val="lightGray"/>
              </w:rPr>
              <w:t>说法</w:t>
            </w:r>
            <w:r w:rsidR="00F74FDD" w:rsidRPr="00C37613">
              <w:rPr>
                <w:rFonts w:ascii="宋体" w:hAnsi="宋体" w:hint="eastAsia"/>
                <w:highlight w:val="lightGray"/>
              </w:rPr>
              <w:t>吸引了</w:t>
            </w:r>
            <w:proofErr w:type="gramStart"/>
            <w:r w:rsidR="00F74FDD" w:rsidRPr="00C37613">
              <w:rPr>
                <w:rFonts w:ascii="宋体" w:hAnsi="宋体" w:hint="eastAsia"/>
                <w:highlight w:val="lightGray"/>
              </w:rPr>
              <w:t>一</w:t>
            </w:r>
            <w:proofErr w:type="gramEnd"/>
            <w:r w:rsidR="00F74FDD" w:rsidRPr="00C37613">
              <w:rPr>
                <w:rFonts w:ascii="宋体" w:hAnsi="宋体" w:hint="eastAsia"/>
                <w:highlight w:val="lightGray"/>
              </w:rPr>
              <w:t>众学者</w:t>
            </w:r>
            <w:r w:rsidR="008A1E19" w:rsidRPr="00C37613">
              <w:rPr>
                <w:rFonts w:ascii="宋体" w:hAnsi="宋体" w:hint="eastAsia"/>
                <w:highlight w:val="lightGray"/>
              </w:rPr>
              <w:t>就农户经营规模与土地生产率的关系展开</w:t>
            </w:r>
            <w:r w:rsidR="00A65715" w:rsidRPr="00C37613">
              <w:rPr>
                <w:rFonts w:ascii="宋体" w:hAnsi="宋体" w:hint="eastAsia"/>
                <w:highlight w:val="lightGray"/>
              </w:rPr>
              <w:t>研究</w:t>
            </w:r>
            <w:r w:rsidR="008A1E19" w:rsidRPr="00C37613">
              <w:rPr>
                <w:rFonts w:ascii="宋体" w:hAnsi="宋体" w:hint="eastAsia"/>
                <w:highlight w:val="lightGray"/>
              </w:rPr>
              <w:t>，但令人疑惑的是</w:t>
            </w:r>
            <w:r w:rsidR="00822BA1" w:rsidRPr="00C37613">
              <w:rPr>
                <w:rFonts w:ascii="宋体" w:hAnsi="宋体" w:hint="eastAsia"/>
                <w:highlight w:val="lightGray"/>
              </w:rPr>
              <w:t>多年以来</w:t>
            </w:r>
            <w:r w:rsidR="000C295A" w:rsidRPr="00C37613">
              <w:rPr>
                <w:rFonts w:ascii="宋体" w:hAnsi="宋体" w:hint="eastAsia"/>
                <w:highlight w:val="lightGray"/>
              </w:rPr>
              <w:t>大家</w:t>
            </w:r>
            <w:r w:rsidR="008A1E19" w:rsidRPr="00C37613">
              <w:rPr>
                <w:rFonts w:ascii="宋体" w:hAnsi="宋体" w:hint="eastAsia"/>
                <w:highlight w:val="lightGray"/>
              </w:rPr>
              <w:t>始终</w:t>
            </w:r>
            <w:r w:rsidR="00695600">
              <w:rPr>
                <w:rFonts w:ascii="宋体" w:hAnsi="宋体" w:hint="eastAsia"/>
                <w:highlight w:val="lightGray"/>
              </w:rPr>
              <w:t>无法</w:t>
            </w:r>
            <w:r w:rsidR="00AA2483" w:rsidRPr="00C37613">
              <w:rPr>
                <w:rFonts w:ascii="宋体" w:hAnsi="宋体" w:hint="eastAsia"/>
                <w:highlight w:val="lightGray"/>
              </w:rPr>
              <w:t>形成</w:t>
            </w:r>
            <w:r w:rsidR="005447A7" w:rsidRPr="00C37613">
              <w:rPr>
                <w:rFonts w:ascii="宋体" w:hAnsi="宋体" w:hint="eastAsia"/>
                <w:highlight w:val="lightGray"/>
              </w:rPr>
              <w:t>一致的</w:t>
            </w:r>
            <w:r w:rsidR="00695600">
              <w:rPr>
                <w:rFonts w:ascii="宋体" w:hAnsi="宋体" w:hint="eastAsia"/>
                <w:highlight w:val="lightGray"/>
              </w:rPr>
              <w:t>认识</w:t>
            </w:r>
            <w:r w:rsidR="0033582F" w:rsidRPr="00C37613">
              <w:rPr>
                <w:rFonts w:ascii="宋体" w:hAnsi="宋体" w:hint="eastAsia"/>
                <w:highlight w:val="lightGray"/>
              </w:rPr>
              <w:t>，</w:t>
            </w:r>
            <w:r w:rsidR="005D5E7C" w:rsidRPr="00C37613">
              <w:rPr>
                <w:rFonts w:ascii="宋体" w:hAnsi="宋体" w:hint="eastAsia"/>
                <w:highlight w:val="lightGray"/>
              </w:rPr>
              <w:t>对关系形成原因的解释也</w:t>
            </w:r>
            <w:r w:rsidR="0093374E" w:rsidRPr="00C37613">
              <w:rPr>
                <w:rFonts w:ascii="宋体" w:hAnsi="宋体" w:hint="eastAsia"/>
                <w:highlight w:val="lightGray"/>
              </w:rPr>
              <w:t>很</w:t>
            </w:r>
            <w:r w:rsidR="00B860D6" w:rsidRPr="00C37613">
              <w:rPr>
                <w:rFonts w:ascii="宋体" w:hAnsi="宋体" w:hint="eastAsia"/>
                <w:highlight w:val="lightGray"/>
              </w:rPr>
              <w:t>丰富</w:t>
            </w:r>
            <w:r w:rsidR="004B0D14" w:rsidRPr="00C37613">
              <w:rPr>
                <w:rFonts w:ascii="宋体" w:hAnsi="宋体" w:hint="eastAsia"/>
                <w:highlight w:val="lightGray"/>
              </w:rPr>
              <w:t>，</w:t>
            </w:r>
            <w:r w:rsidR="0093374E" w:rsidRPr="00C37613">
              <w:rPr>
                <w:rFonts w:ascii="宋体" w:hAnsi="宋体" w:hint="eastAsia"/>
                <w:highlight w:val="lightGray"/>
              </w:rPr>
              <w:t>这</w:t>
            </w:r>
            <w:r w:rsidR="00166E12" w:rsidRPr="00C37613">
              <w:rPr>
                <w:rFonts w:ascii="宋体" w:hAnsi="宋体" w:hint="eastAsia"/>
                <w:highlight w:val="lightGray"/>
              </w:rPr>
              <w:t>种不确定</w:t>
            </w:r>
            <w:r w:rsidR="00EC5529" w:rsidRPr="00C37613">
              <w:rPr>
                <w:rFonts w:ascii="宋体" w:hAnsi="宋体" w:hint="eastAsia"/>
                <w:highlight w:val="lightGray"/>
              </w:rPr>
              <w:t>使得农地经营规模与土地生产率的关系</w:t>
            </w:r>
            <w:r w:rsidR="001635FA" w:rsidRPr="00C37613">
              <w:rPr>
                <w:rFonts w:ascii="宋体" w:hAnsi="宋体" w:hint="eastAsia"/>
                <w:highlight w:val="lightGray"/>
              </w:rPr>
              <w:t>长期</w:t>
            </w:r>
            <w:r w:rsidR="00EC5529" w:rsidRPr="00C37613">
              <w:rPr>
                <w:rFonts w:ascii="宋体" w:hAnsi="宋体" w:hint="eastAsia"/>
                <w:highlight w:val="lightGray"/>
              </w:rPr>
              <w:t>成为</w:t>
            </w:r>
            <w:r w:rsidR="004B0D14" w:rsidRPr="00C37613">
              <w:rPr>
                <w:rFonts w:ascii="宋体" w:hAnsi="宋体" w:hint="eastAsia"/>
                <w:highlight w:val="lightGray"/>
              </w:rPr>
              <w:t>农经学界的疑点</w:t>
            </w:r>
            <w:r w:rsidR="006E4CB0" w:rsidRPr="00C37613">
              <w:rPr>
                <w:rFonts w:ascii="宋体" w:hAnsi="宋体" w:hint="eastAsia"/>
                <w:highlight w:val="lightGray"/>
              </w:rPr>
              <w:t>。</w:t>
            </w:r>
          </w:p>
          <w:p w:rsidR="00986F4B" w:rsidRDefault="00D03CE9" w:rsidP="00C37613">
            <w:pPr>
              <w:spacing w:beforeLines="50" w:before="163" w:afterLines="50" w:after="163" w:line="440" w:lineRule="exact"/>
              <w:ind w:firstLineChars="200" w:firstLine="480"/>
              <w:rPr>
                <w:rFonts w:ascii="宋体" w:hAnsi="宋体"/>
                <w:highlight w:val="lightGray"/>
              </w:rPr>
            </w:pPr>
            <w:r>
              <w:rPr>
                <w:rFonts w:ascii="宋体" w:hAnsi="宋体" w:hint="eastAsia"/>
                <w:highlight w:val="lightGray"/>
              </w:rPr>
              <w:t>对农地经营规模与土地生产率关系的研究尚未达成共识，</w:t>
            </w:r>
            <w:r w:rsidR="00A13598">
              <w:rPr>
                <w:rFonts w:ascii="宋体" w:hAnsi="宋体" w:hint="eastAsia"/>
                <w:highlight w:val="lightGray"/>
              </w:rPr>
              <w:t>有</w:t>
            </w:r>
            <w:r w:rsidR="00512188">
              <w:rPr>
                <w:rFonts w:ascii="宋体" w:hAnsi="宋体" w:hint="eastAsia"/>
                <w:highlight w:val="lightGray"/>
              </w:rPr>
              <w:t>学者</w:t>
            </w:r>
            <w:proofErr w:type="gramStart"/>
            <w:r w:rsidR="009177EE">
              <w:rPr>
                <w:rFonts w:ascii="宋体" w:hAnsi="宋体" w:hint="eastAsia"/>
                <w:highlight w:val="lightGray"/>
              </w:rPr>
              <w:t>不</w:t>
            </w:r>
            <w:proofErr w:type="gramEnd"/>
            <w:r w:rsidR="009177EE">
              <w:rPr>
                <w:rFonts w:ascii="宋体" w:hAnsi="宋体" w:hint="eastAsia"/>
                <w:highlight w:val="lightGray"/>
              </w:rPr>
              <w:t>认同</w:t>
            </w:r>
            <w:r w:rsidR="00512188">
              <w:rPr>
                <w:rFonts w:ascii="宋体" w:hAnsi="宋体" w:hint="eastAsia"/>
                <w:highlight w:val="lightGray"/>
              </w:rPr>
              <w:t>两者的负向关系，</w:t>
            </w:r>
            <w:r w:rsidR="00A13598">
              <w:rPr>
                <w:rFonts w:ascii="宋体" w:hAnsi="宋体" w:hint="eastAsia"/>
                <w:highlight w:val="lightGray"/>
              </w:rPr>
              <w:t>部分</w:t>
            </w:r>
            <w:r w:rsidR="000B3D65">
              <w:rPr>
                <w:rFonts w:ascii="宋体" w:hAnsi="宋体" w:hint="eastAsia"/>
                <w:highlight w:val="lightGray"/>
              </w:rPr>
              <w:t>学者</w:t>
            </w:r>
            <w:r w:rsidR="00AA7AF7">
              <w:rPr>
                <w:rFonts w:ascii="宋体" w:hAnsi="宋体" w:hint="eastAsia"/>
                <w:highlight w:val="lightGray"/>
              </w:rPr>
              <w:t>认为</w:t>
            </w:r>
            <w:r w:rsidR="008A3542">
              <w:rPr>
                <w:rFonts w:ascii="宋体" w:hAnsi="宋体" w:hint="eastAsia"/>
                <w:highlight w:val="lightGray"/>
              </w:rPr>
              <w:t>农村土地市场转型后</w:t>
            </w:r>
            <w:r w:rsidR="000B3D65">
              <w:rPr>
                <w:rFonts w:ascii="宋体" w:hAnsi="宋体" w:hint="eastAsia"/>
                <w:highlight w:val="lightGray"/>
              </w:rPr>
              <w:t>，</w:t>
            </w:r>
            <w:r w:rsidR="00AA7AF7">
              <w:rPr>
                <w:rFonts w:ascii="宋体" w:hAnsi="宋体" w:hint="eastAsia"/>
                <w:highlight w:val="lightGray"/>
              </w:rPr>
              <w:t>土地单产随着农地经营规模扩大而增</w:t>
            </w:r>
            <w:r w:rsidR="00AA7AF7" w:rsidRPr="00F44549">
              <w:rPr>
                <w:rFonts w:ascii="宋体" w:hAnsi="宋体" w:hint="eastAsia"/>
                <w:highlight w:val="lightGray"/>
                <w:shd w:val="pct15" w:color="auto" w:fill="FFFFFF"/>
              </w:rPr>
              <w:t>加（王建英等，2015）</w:t>
            </w:r>
            <w:r w:rsidR="00F10C9D" w:rsidRPr="00F44549">
              <w:rPr>
                <w:rFonts w:ascii="宋体" w:hAnsi="宋体" w:hint="eastAsia"/>
                <w:highlight w:val="lightGray"/>
                <w:shd w:val="pct15" w:color="auto" w:fill="FFFFFF"/>
              </w:rPr>
              <w:t>，</w:t>
            </w:r>
            <w:r w:rsidR="00451809" w:rsidRPr="00F44549">
              <w:rPr>
                <w:rFonts w:ascii="宋体" w:hAnsi="宋体" w:hint="eastAsia"/>
                <w:highlight w:val="lightGray"/>
                <w:shd w:val="pct15" w:color="auto" w:fill="FFFFFF"/>
              </w:rPr>
              <w:t>或者认为两者呈现倒“U”型关系（</w:t>
            </w:r>
            <w:proofErr w:type="gramStart"/>
            <w:r w:rsidR="00451809" w:rsidRPr="00F44549">
              <w:rPr>
                <w:rFonts w:ascii="宋体" w:hAnsi="宋体" w:hint="eastAsia"/>
                <w:highlight w:val="lightGray"/>
                <w:shd w:val="pct15" w:color="auto" w:fill="FFFFFF"/>
              </w:rPr>
              <w:t>辛良杰</w:t>
            </w:r>
            <w:proofErr w:type="gramEnd"/>
            <w:r w:rsidR="00451809" w:rsidRPr="00F44549">
              <w:rPr>
                <w:rFonts w:ascii="宋体" w:hAnsi="宋体" w:hint="eastAsia"/>
                <w:highlight w:val="lightGray"/>
                <w:shd w:val="pct15" w:color="auto" w:fill="FFFFFF"/>
              </w:rPr>
              <w:t>等，2009）</w:t>
            </w:r>
            <w:r w:rsidR="00DE4D9D" w:rsidRPr="00F44549">
              <w:rPr>
                <w:rFonts w:ascii="宋体" w:hAnsi="宋体" w:hint="eastAsia"/>
                <w:highlight w:val="lightGray"/>
                <w:shd w:val="pct15" w:color="auto" w:fill="FFFFFF"/>
              </w:rPr>
              <w:t>，也就是说土地生产率随着农地经营规模的扩大而增加。</w:t>
            </w:r>
            <w:r w:rsidR="004F3279" w:rsidRPr="00F44549">
              <w:rPr>
                <w:rFonts w:ascii="宋体" w:hAnsi="宋体" w:hint="eastAsia"/>
                <w:highlight w:val="lightGray"/>
                <w:shd w:val="pct15" w:color="auto" w:fill="FFFFFF"/>
              </w:rPr>
              <w:t>在归纳整理已有文献的基础上，</w:t>
            </w:r>
            <w:r w:rsidR="00A076BA" w:rsidRPr="00F44549">
              <w:rPr>
                <w:rFonts w:ascii="宋体" w:hAnsi="宋体" w:hint="eastAsia"/>
                <w:highlight w:val="lightGray"/>
                <w:shd w:val="pct15" w:color="auto" w:fill="FFFFFF"/>
              </w:rPr>
              <w:t>本文初步形成农地经营规模与土地</w:t>
            </w:r>
            <w:r w:rsidR="00A076BA">
              <w:rPr>
                <w:rFonts w:ascii="宋体" w:hAnsi="宋体" w:hint="eastAsia"/>
                <w:highlight w:val="lightGray"/>
              </w:rPr>
              <w:t>生产率的关系为非线性的判断，即认为土地生产率并不必然随着农地经营规模的扩大而降低。</w:t>
            </w:r>
            <w:r w:rsidR="006E20FA">
              <w:rPr>
                <w:rFonts w:ascii="宋体" w:hAnsi="宋体" w:hint="eastAsia"/>
                <w:highlight w:val="lightGray"/>
              </w:rPr>
              <w:t>这一判断是否成立</w:t>
            </w:r>
            <w:r w:rsidR="00D66B14">
              <w:rPr>
                <w:rFonts w:ascii="宋体" w:hAnsi="宋体" w:hint="eastAsia"/>
                <w:highlight w:val="lightGray"/>
              </w:rPr>
              <w:t>对于中国未来农户经营规模扩大的必然有着很强的</w:t>
            </w:r>
            <w:r w:rsidR="006E0318">
              <w:rPr>
                <w:rFonts w:ascii="宋体" w:hAnsi="宋体" w:hint="eastAsia"/>
                <w:highlight w:val="lightGray"/>
              </w:rPr>
              <w:t>意义。</w:t>
            </w:r>
          </w:p>
          <w:p w:rsidR="00C158B6" w:rsidRDefault="00643047" w:rsidP="00C37613">
            <w:pPr>
              <w:spacing w:beforeLines="50" w:before="163" w:afterLines="50" w:after="163" w:line="440" w:lineRule="exact"/>
              <w:ind w:firstLineChars="200" w:firstLine="480"/>
              <w:rPr>
                <w:rFonts w:ascii="宋体" w:hAnsi="宋体"/>
              </w:rPr>
            </w:pPr>
            <w:r>
              <w:rPr>
                <w:rFonts w:ascii="宋体" w:hAnsi="宋体" w:hint="eastAsia"/>
                <w:highlight w:val="lightGray"/>
              </w:rPr>
              <w:t>中国经历了四十年的</w:t>
            </w:r>
            <w:r w:rsidR="001C0ADD">
              <w:rPr>
                <w:rFonts w:ascii="宋体" w:hAnsi="宋体" w:hint="eastAsia"/>
                <w:highlight w:val="lightGray"/>
              </w:rPr>
              <w:t>高速</w:t>
            </w:r>
            <w:r>
              <w:rPr>
                <w:rFonts w:ascii="宋体" w:hAnsi="宋体" w:hint="eastAsia"/>
                <w:highlight w:val="lightGray"/>
              </w:rPr>
              <w:t>发展，</w:t>
            </w:r>
            <w:r w:rsidR="00B13202" w:rsidRPr="00C37613">
              <w:rPr>
                <w:rFonts w:ascii="宋体" w:hAnsi="宋体" w:hint="eastAsia"/>
                <w:highlight w:val="lightGray"/>
              </w:rPr>
              <w:t>劳动力结构随着经济的发展不断调整，农业劳动力逐步流出至其他产业。</w:t>
            </w:r>
            <w:r w:rsidR="00D139FD" w:rsidRPr="00C37613">
              <w:rPr>
                <w:rFonts w:ascii="宋体" w:hAnsi="宋体" w:hint="eastAsia"/>
                <w:highlight w:val="lightGray"/>
              </w:rPr>
              <w:t>我国</w:t>
            </w:r>
            <w:r w:rsidR="008969E3" w:rsidRPr="00C37613">
              <w:rPr>
                <w:rFonts w:ascii="宋体" w:hAnsi="宋体" w:hint="eastAsia"/>
                <w:highlight w:val="lightGray"/>
              </w:rPr>
              <w:t>农业</w:t>
            </w:r>
            <w:r w:rsidR="00D139FD" w:rsidRPr="00C37613">
              <w:rPr>
                <w:rFonts w:ascii="宋体" w:hAnsi="宋体" w:hint="eastAsia"/>
                <w:highlight w:val="lightGray"/>
              </w:rPr>
              <w:t>劳动力</w:t>
            </w:r>
            <w:r w:rsidR="008969E3" w:rsidRPr="00C37613">
              <w:rPr>
                <w:rFonts w:ascii="宋体" w:hAnsi="宋体" w:hint="eastAsia"/>
                <w:highlight w:val="lightGray"/>
              </w:rPr>
              <w:t>变化</w:t>
            </w:r>
            <w:r w:rsidR="007B4EEC" w:rsidRPr="00C37613">
              <w:rPr>
                <w:rFonts w:ascii="宋体" w:hAnsi="宋体" w:hint="eastAsia"/>
                <w:highlight w:val="lightGray"/>
              </w:rPr>
              <w:t>历程</w:t>
            </w:r>
            <w:r w:rsidR="00D139FD" w:rsidRPr="00C37613">
              <w:rPr>
                <w:rFonts w:ascii="宋体" w:hAnsi="宋体" w:hint="eastAsia"/>
                <w:highlight w:val="lightGray"/>
              </w:rPr>
              <w:t>大概可以分为三个阶段，</w:t>
            </w:r>
            <w:r w:rsidR="00CA79B9" w:rsidRPr="00C37613">
              <w:rPr>
                <w:rFonts w:ascii="宋体" w:hAnsi="宋体" w:hint="eastAsia"/>
                <w:highlight w:val="lightGray"/>
              </w:rPr>
              <w:t>建国初期</w:t>
            </w:r>
            <w:r w:rsidR="0097530F" w:rsidRPr="00C37613">
              <w:rPr>
                <w:rFonts w:ascii="宋体" w:hAnsi="宋体" w:hint="eastAsia"/>
                <w:highlight w:val="lightGray"/>
              </w:rPr>
              <w:t>，</w:t>
            </w:r>
            <w:r w:rsidR="00163FA7" w:rsidRPr="00C37613">
              <w:rPr>
                <w:rFonts w:ascii="宋体" w:hAnsi="宋体" w:hint="eastAsia"/>
                <w:highlight w:val="lightGray"/>
              </w:rPr>
              <w:t>中国大力扶持重工业发展的政策和城乡户籍制度</w:t>
            </w:r>
            <w:r w:rsidR="0097530F" w:rsidRPr="00C37613">
              <w:rPr>
                <w:rFonts w:ascii="宋体" w:hAnsi="宋体" w:hint="eastAsia"/>
                <w:highlight w:val="lightGray"/>
              </w:rPr>
              <w:t>强烈的阻碍了</w:t>
            </w:r>
            <w:r w:rsidR="00163FA7" w:rsidRPr="00C37613">
              <w:rPr>
                <w:rFonts w:ascii="宋体" w:hAnsi="宋体" w:hint="eastAsia"/>
                <w:highlight w:val="lightGray"/>
              </w:rPr>
              <w:t>农业劳动力的流动</w:t>
            </w:r>
            <w:r w:rsidR="0045207F" w:rsidRPr="00C37613">
              <w:rPr>
                <w:rFonts w:ascii="宋体" w:hAnsi="宋体" w:hint="eastAsia"/>
                <w:highlight w:val="lightGray"/>
              </w:rPr>
              <w:t>，形成了数量庞大的农村剩余劳动力</w:t>
            </w:r>
            <w:r w:rsidR="00D91D7E" w:rsidRPr="00C37613">
              <w:rPr>
                <w:rFonts w:ascii="宋体" w:hAnsi="宋体" w:hint="eastAsia"/>
                <w:highlight w:val="lightGray"/>
              </w:rPr>
              <w:t>。</w:t>
            </w:r>
            <w:r w:rsidR="009F12E7" w:rsidRPr="00C37613">
              <w:rPr>
                <w:rFonts w:ascii="宋体" w:hAnsi="宋体" w:hint="eastAsia"/>
                <w:highlight w:val="lightGray"/>
              </w:rPr>
              <w:t>改革开放以后，轻工业受到重视以及沿海地区劳动密集型制造业的发展，</w:t>
            </w:r>
            <w:r w:rsidR="008F3E71" w:rsidRPr="00C37613">
              <w:rPr>
                <w:rFonts w:ascii="宋体" w:hAnsi="宋体" w:hint="eastAsia"/>
                <w:highlight w:val="lightGray"/>
              </w:rPr>
              <w:t>大量的吸收农村剩余劳动力，</w:t>
            </w:r>
            <w:r w:rsidR="0082594E" w:rsidRPr="00C37613">
              <w:rPr>
                <w:rFonts w:ascii="宋体" w:hAnsi="宋体" w:hint="eastAsia"/>
                <w:highlight w:val="lightGray"/>
              </w:rPr>
              <w:t>推动</w:t>
            </w:r>
            <w:r w:rsidR="009F12E7" w:rsidRPr="00C37613">
              <w:rPr>
                <w:rFonts w:ascii="宋体" w:hAnsi="宋体" w:hint="eastAsia"/>
                <w:highlight w:val="lightGray"/>
              </w:rPr>
              <w:t>劳动力的转移。</w:t>
            </w:r>
            <w:r w:rsidR="0082594E" w:rsidRPr="00C37613">
              <w:rPr>
                <w:rFonts w:ascii="宋体" w:hAnsi="宋体" w:hint="eastAsia"/>
                <w:highlight w:val="lightGray"/>
              </w:rPr>
              <w:t>直至现在，</w:t>
            </w:r>
            <w:r w:rsidR="00AB0934" w:rsidRPr="00C37613">
              <w:rPr>
                <w:rFonts w:ascii="宋体" w:hAnsi="宋体" w:hint="eastAsia"/>
                <w:highlight w:val="lightGray"/>
              </w:rPr>
              <w:t>农业部门和</w:t>
            </w:r>
            <w:r w:rsidR="00AD5450" w:rsidRPr="00C37613">
              <w:rPr>
                <w:rFonts w:ascii="宋体" w:hAnsi="宋体" w:hint="eastAsia"/>
                <w:highlight w:val="lightGray"/>
              </w:rPr>
              <w:t>工业、服务业部门的</w:t>
            </w:r>
            <w:r w:rsidR="00B065F9" w:rsidRPr="00C37613">
              <w:rPr>
                <w:rFonts w:ascii="宋体" w:hAnsi="宋体" w:hint="eastAsia"/>
                <w:highlight w:val="lightGray"/>
              </w:rPr>
              <w:t>报酬</w:t>
            </w:r>
            <w:r w:rsidR="00FA62A9" w:rsidRPr="00C37613">
              <w:rPr>
                <w:rFonts w:ascii="宋体" w:hAnsi="宋体" w:hint="eastAsia"/>
                <w:highlight w:val="lightGray"/>
              </w:rPr>
              <w:t>的差距</w:t>
            </w:r>
            <w:r w:rsidR="00AD5450" w:rsidRPr="00C37613">
              <w:rPr>
                <w:rFonts w:ascii="宋体" w:hAnsi="宋体" w:hint="eastAsia"/>
                <w:highlight w:val="lightGray"/>
              </w:rPr>
              <w:t>进一步扩大，</w:t>
            </w:r>
            <w:r w:rsidR="007005DE" w:rsidRPr="00C37613">
              <w:rPr>
                <w:rFonts w:ascii="宋体" w:hAnsi="宋体" w:hint="eastAsia"/>
                <w:highlight w:val="lightGray"/>
              </w:rPr>
              <w:t>加上</w:t>
            </w:r>
            <w:r w:rsidR="00AD5450" w:rsidRPr="00C37613">
              <w:rPr>
                <w:rFonts w:ascii="宋体" w:hAnsi="宋体" w:hint="eastAsia"/>
                <w:highlight w:val="lightGray"/>
              </w:rPr>
              <w:t>服务业兴起</w:t>
            </w:r>
            <w:r w:rsidR="003B3965" w:rsidRPr="00C37613">
              <w:rPr>
                <w:rFonts w:ascii="宋体" w:hAnsi="宋体" w:hint="eastAsia"/>
                <w:highlight w:val="lightGray"/>
              </w:rPr>
              <w:t>对农村劳动力的吸纳能力</w:t>
            </w:r>
            <w:r w:rsidR="00BB55B0" w:rsidRPr="00C37613">
              <w:rPr>
                <w:rFonts w:ascii="宋体" w:hAnsi="宋体" w:hint="eastAsia"/>
                <w:highlight w:val="lightGray"/>
              </w:rPr>
              <w:t>进一步提高</w:t>
            </w:r>
            <w:r w:rsidR="00AD5450" w:rsidRPr="00C37613">
              <w:rPr>
                <w:rFonts w:ascii="宋体" w:hAnsi="宋体" w:hint="eastAsia"/>
                <w:highlight w:val="lightGray"/>
              </w:rPr>
              <w:t>，</w:t>
            </w:r>
            <w:r w:rsidR="00272B66" w:rsidRPr="00C37613">
              <w:rPr>
                <w:rFonts w:ascii="宋体" w:hAnsi="宋体" w:hint="eastAsia"/>
                <w:highlight w:val="lightGray"/>
              </w:rPr>
              <w:t>进一步促进农村劳动力的流转</w:t>
            </w:r>
            <w:r w:rsidR="00196ADB" w:rsidRPr="00C37613">
              <w:rPr>
                <w:rFonts w:ascii="宋体" w:hAnsi="宋体" w:hint="eastAsia"/>
                <w:highlight w:val="lightGray"/>
              </w:rPr>
              <w:t>。</w:t>
            </w:r>
            <w:r w:rsidR="00D139FD" w:rsidRPr="00C37613">
              <w:rPr>
                <w:rFonts w:ascii="宋体" w:hAnsi="宋体" w:hint="eastAsia"/>
                <w:highlight w:val="lightGray"/>
              </w:rPr>
              <w:t>此外</w:t>
            </w:r>
            <w:r w:rsidR="004A3C5F" w:rsidRPr="00C37613">
              <w:rPr>
                <w:rFonts w:ascii="宋体" w:hAnsi="宋体" w:hint="eastAsia"/>
                <w:highlight w:val="lightGray"/>
              </w:rPr>
              <w:t>，</w:t>
            </w:r>
            <w:r w:rsidR="00550C1B" w:rsidRPr="00C37613">
              <w:rPr>
                <w:rFonts w:ascii="宋体" w:hAnsi="宋体" w:hint="eastAsia"/>
                <w:highlight w:val="lightGray"/>
              </w:rPr>
              <w:t>“看的见的手”</w:t>
            </w:r>
            <w:r w:rsidR="00D139FD" w:rsidRPr="00C37613">
              <w:rPr>
                <w:rFonts w:ascii="宋体" w:hAnsi="宋体" w:hint="eastAsia"/>
                <w:highlight w:val="lightGray"/>
              </w:rPr>
              <w:t>—</w:t>
            </w:r>
            <w:r w:rsidR="00A5081D" w:rsidRPr="00C37613">
              <w:rPr>
                <w:rFonts w:ascii="宋体" w:hAnsi="宋体" w:hint="eastAsia"/>
                <w:highlight w:val="lightGray"/>
              </w:rPr>
              <w:t>国家政策</w:t>
            </w:r>
            <w:r w:rsidR="002F3710" w:rsidRPr="00C37613">
              <w:rPr>
                <w:rFonts w:ascii="宋体" w:hAnsi="宋体" w:hint="eastAsia"/>
                <w:highlight w:val="lightGray"/>
              </w:rPr>
              <w:t>的引导对</w:t>
            </w:r>
            <w:r w:rsidR="008B4216" w:rsidRPr="00C37613">
              <w:rPr>
                <w:rFonts w:ascii="宋体" w:hAnsi="宋体" w:hint="eastAsia"/>
                <w:highlight w:val="lightGray"/>
              </w:rPr>
              <w:t>当前</w:t>
            </w:r>
            <w:r w:rsidR="002F3710" w:rsidRPr="00C37613">
              <w:rPr>
                <w:rFonts w:ascii="宋体" w:hAnsi="宋体" w:hint="eastAsia"/>
                <w:highlight w:val="lightGray"/>
              </w:rPr>
              <w:t>农村劳动力</w:t>
            </w:r>
            <w:r w:rsidR="008B4216" w:rsidRPr="00C37613">
              <w:rPr>
                <w:rFonts w:ascii="宋体" w:hAnsi="宋体" w:hint="eastAsia"/>
                <w:highlight w:val="lightGray"/>
              </w:rPr>
              <w:t>的现状</w:t>
            </w:r>
            <w:r w:rsidR="002F3710" w:rsidRPr="00C37613">
              <w:rPr>
                <w:rFonts w:ascii="宋体" w:hAnsi="宋体" w:hint="eastAsia"/>
                <w:highlight w:val="lightGray"/>
              </w:rPr>
              <w:t>起了</w:t>
            </w:r>
            <w:r w:rsidR="00F842E4" w:rsidRPr="00C37613">
              <w:rPr>
                <w:rFonts w:ascii="宋体" w:hAnsi="宋体" w:hint="eastAsia"/>
                <w:highlight w:val="lightGray"/>
              </w:rPr>
              <w:t>非常</w:t>
            </w:r>
            <w:r w:rsidR="002F3710" w:rsidRPr="00C37613">
              <w:rPr>
                <w:rFonts w:ascii="宋体" w:hAnsi="宋体" w:hint="eastAsia"/>
                <w:highlight w:val="lightGray"/>
              </w:rPr>
              <w:t>重要的作用</w:t>
            </w:r>
            <w:r w:rsidR="00EA01A6" w:rsidRPr="00C37613">
              <w:rPr>
                <w:rFonts w:ascii="宋体" w:hAnsi="宋体" w:hint="eastAsia"/>
                <w:highlight w:val="lightGray"/>
              </w:rPr>
              <w:t>。</w:t>
            </w:r>
            <w:r w:rsidR="00FF76FE" w:rsidRPr="00C37613">
              <w:rPr>
                <w:rFonts w:ascii="宋体" w:hAnsi="宋体" w:hint="eastAsia"/>
                <w:highlight w:val="lightGray"/>
              </w:rPr>
              <w:t>1982年实行的计划生育政策</w:t>
            </w:r>
            <w:r w:rsidR="00D27F61" w:rsidRPr="00C37613">
              <w:rPr>
                <w:rFonts w:ascii="宋体" w:hAnsi="宋体" w:hint="eastAsia"/>
                <w:highlight w:val="lightGray"/>
              </w:rPr>
              <w:t>使得人口红利</w:t>
            </w:r>
            <w:r w:rsidR="002A1A4E" w:rsidRPr="00C37613">
              <w:rPr>
                <w:rFonts w:ascii="宋体" w:hAnsi="宋体" w:hint="eastAsia"/>
                <w:highlight w:val="lightGray"/>
              </w:rPr>
              <w:t>消失的时间提前</w:t>
            </w:r>
            <w:r w:rsidR="00D27F61" w:rsidRPr="00C37613">
              <w:rPr>
                <w:rFonts w:ascii="宋体" w:hAnsi="宋体" w:hint="eastAsia"/>
                <w:highlight w:val="lightGray"/>
              </w:rPr>
              <w:t>，不仅是农村，</w:t>
            </w:r>
            <w:r w:rsidR="0003508D" w:rsidRPr="00C37613">
              <w:rPr>
                <w:rFonts w:ascii="宋体" w:hAnsi="宋体" w:hint="eastAsia"/>
                <w:highlight w:val="lightGray"/>
              </w:rPr>
              <w:t>全国</w:t>
            </w:r>
            <w:r w:rsidR="0036680A" w:rsidRPr="00C37613">
              <w:rPr>
                <w:rFonts w:ascii="宋体" w:hAnsi="宋体" w:hint="eastAsia"/>
                <w:highlight w:val="lightGray"/>
              </w:rPr>
              <w:t>的</w:t>
            </w:r>
            <w:r w:rsidR="004B00EF" w:rsidRPr="00C37613">
              <w:rPr>
                <w:rFonts w:ascii="宋体" w:hAnsi="宋体" w:hint="eastAsia"/>
                <w:highlight w:val="lightGray"/>
              </w:rPr>
              <w:t>人口自然增长率</w:t>
            </w:r>
            <w:r w:rsidR="0036680A" w:rsidRPr="00C37613">
              <w:rPr>
                <w:rFonts w:ascii="宋体" w:hAnsi="宋体" w:hint="eastAsia"/>
                <w:highlight w:val="lightGray"/>
              </w:rPr>
              <w:t>均有所</w:t>
            </w:r>
            <w:r w:rsidR="004B00EF" w:rsidRPr="00C37613">
              <w:rPr>
                <w:rFonts w:ascii="宋体" w:hAnsi="宋体" w:hint="eastAsia"/>
                <w:highlight w:val="lightGray"/>
              </w:rPr>
              <w:t>下降，老龄化问题开始显现</w:t>
            </w:r>
            <w:r w:rsidR="00B14181" w:rsidRPr="00C37613">
              <w:rPr>
                <w:rFonts w:ascii="宋体" w:hAnsi="宋体" w:hint="eastAsia"/>
                <w:highlight w:val="lightGray"/>
              </w:rPr>
              <w:t>，</w:t>
            </w:r>
            <w:r w:rsidR="00FB14D3" w:rsidRPr="00C37613">
              <w:rPr>
                <w:rFonts w:ascii="宋体" w:hAnsi="宋体" w:hint="eastAsia"/>
                <w:highlight w:val="lightGray"/>
              </w:rPr>
              <w:t>农村劳动力</w:t>
            </w:r>
            <w:r w:rsidR="00D27F61" w:rsidRPr="00C37613">
              <w:rPr>
                <w:rFonts w:ascii="宋体" w:hAnsi="宋体" w:hint="eastAsia"/>
                <w:highlight w:val="lightGray"/>
              </w:rPr>
              <w:t>规模</w:t>
            </w:r>
            <w:r w:rsidR="005A6322" w:rsidRPr="00C37613">
              <w:rPr>
                <w:rFonts w:ascii="宋体" w:hAnsi="宋体" w:hint="eastAsia"/>
                <w:highlight w:val="lightGray"/>
              </w:rPr>
              <w:t>也相应缩小。</w:t>
            </w:r>
            <w:r w:rsidR="00F52210" w:rsidRPr="00C37613">
              <w:rPr>
                <w:rFonts w:ascii="宋体" w:hAnsi="宋体" w:hint="eastAsia"/>
                <w:highlight w:val="lightGray"/>
              </w:rPr>
              <w:t>以及</w:t>
            </w:r>
            <w:r w:rsidR="003C14AD" w:rsidRPr="00C37613">
              <w:rPr>
                <w:rFonts w:ascii="宋体" w:hAnsi="宋体" w:hint="eastAsia"/>
                <w:highlight w:val="lightGray"/>
              </w:rPr>
              <w:t>新世纪以来</w:t>
            </w:r>
            <w:r w:rsidR="000A7686" w:rsidRPr="00C37613">
              <w:rPr>
                <w:rFonts w:ascii="宋体" w:hAnsi="宋体" w:hint="eastAsia"/>
                <w:highlight w:val="lightGray"/>
              </w:rPr>
              <w:t>国家</w:t>
            </w:r>
            <w:r w:rsidR="002C1DFF" w:rsidRPr="00C37613">
              <w:rPr>
                <w:rFonts w:ascii="宋体" w:hAnsi="宋体" w:hint="eastAsia"/>
                <w:highlight w:val="lightGray"/>
              </w:rPr>
              <w:t>经济的腾飞，</w:t>
            </w:r>
            <w:r w:rsidR="00232EDD" w:rsidRPr="00C37613">
              <w:rPr>
                <w:rFonts w:ascii="宋体" w:hAnsi="宋体" w:hint="eastAsia"/>
                <w:highlight w:val="lightGray"/>
              </w:rPr>
              <w:t>城市化</w:t>
            </w:r>
            <w:r w:rsidR="00165005" w:rsidRPr="00C37613">
              <w:rPr>
                <w:rFonts w:ascii="宋体" w:hAnsi="宋体" w:hint="eastAsia"/>
                <w:highlight w:val="lightGray"/>
              </w:rPr>
              <w:t>的</w:t>
            </w:r>
            <w:r w:rsidR="00232EDD" w:rsidRPr="00C37613">
              <w:rPr>
                <w:rFonts w:ascii="宋体" w:hAnsi="宋体" w:hint="eastAsia"/>
                <w:highlight w:val="lightGray"/>
              </w:rPr>
              <w:t>进程</w:t>
            </w:r>
            <w:r w:rsidR="00F52210" w:rsidRPr="00C37613">
              <w:rPr>
                <w:rFonts w:ascii="宋体" w:hAnsi="宋体" w:hint="eastAsia"/>
                <w:highlight w:val="lightGray"/>
              </w:rPr>
              <w:t>和</w:t>
            </w:r>
            <w:r w:rsidR="00165005" w:rsidRPr="00C37613">
              <w:rPr>
                <w:rFonts w:ascii="宋体" w:hAnsi="宋体" w:hint="eastAsia"/>
                <w:highlight w:val="lightGray"/>
              </w:rPr>
              <w:t>政府</w:t>
            </w:r>
            <w:r w:rsidR="003C14AD" w:rsidRPr="00C37613">
              <w:rPr>
                <w:rFonts w:ascii="宋体" w:hAnsi="宋体" w:hint="eastAsia"/>
                <w:highlight w:val="lightGray"/>
              </w:rPr>
              <w:t>近几年</w:t>
            </w:r>
            <w:r w:rsidR="00ED0272" w:rsidRPr="00C37613">
              <w:rPr>
                <w:rFonts w:ascii="宋体" w:hAnsi="宋体" w:hint="eastAsia"/>
                <w:highlight w:val="lightGray"/>
              </w:rPr>
              <w:t>农村的系列</w:t>
            </w:r>
            <w:r w:rsidR="003250B5" w:rsidRPr="00C37613">
              <w:rPr>
                <w:rFonts w:ascii="宋体" w:hAnsi="宋体" w:hint="eastAsia"/>
                <w:highlight w:val="lightGray"/>
              </w:rPr>
              <w:t>政策</w:t>
            </w:r>
            <w:r w:rsidR="004650BC" w:rsidRPr="00C37613">
              <w:rPr>
                <w:rFonts w:ascii="宋体" w:hAnsi="宋体" w:hint="eastAsia"/>
                <w:highlight w:val="lightGray"/>
              </w:rPr>
              <w:t>的改革</w:t>
            </w:r>
            <w:r w:rsidR="00B45CA4" w:rsidRPr="00C37613">
              <w:rPr>
                <w:rFonts w:ascii="宋体" w:hAnsi="宋体" w:hint="eastAsia"/>
                <w:highlight w:val="lightGray"/>
              </w:rPr>
              <w:t>，</w:t>
            </w:r>
            <w:r w:rsidR="002300DA" w:rsidRPr="00C37613">
              <w:rPr>
                <w:rFonts w:ascii="宋体" w:hAnsi="宋体" w:hint="eastAsia"/>
                <w:highlight w:val="lightGray"/>
              </w:rPr>
              <w:t>都为农村劳动力转向非农行业、农民兼业化提供了良好的条件</w:t>
            </w:r>
            <w:r w:rsidR="009B4533" w:rsidRPr="00C37613">
              <w:rPr>
                <w:rFonts w:ascii="宋体" w:hAnsi="宋体" w:hint="eastAsia"/>
                <w:highlight w:val="lightGray"/>
              </w:rPr>
              <w:t>。</w:t>
            </w:r>
          </w:p>
          <w:p w:rsidR="00E226BC" w:rsidRPr="00376105" w:rsidDel="00376105" w:rsidRDefault="002574DC" w:rsidP="00376105">
            <w:pPr>
              <w:spacing w:beforeLines="50" w:before="163" w:afterLines="50" w:after="163" w:line="440" w:lineRule="exact"/>
              <w:ind w:firstLineChars="200" w:firstLine="480"/>
              <w:rPr>
                <w:del w:id="2" w:author="曾翠红" w:date="2018-06-08T21:35:00Z"/>
                <w:rFonts w:ascii="宋体" w:hAnsi="宋体"/>
              </w:rPr>
            </w:pPr>
            <w:r>
              <w:rPr>
                <w:rFonts w:ascii="宋体" w:hAnsi="宋体" w:hint="eastAsia"/>
                <w:highlight w:val="lightGray"/>
              </w:rPr>
              <w:t>农业劳动力</w:t>
            </w:r>
            <w:r w:rsidR="001065B7">
              <w:rPr>
                <w:rFonts w:ascii="宋体" w:hAnsi="宋体" w:hint="eastAsia"/>
                <w:highlight w:val="lightGray"/>
              </w:rPr>
              <w:t>持续流失使得我国面临着人均农地经营规模持续扩大的局面</w:t>
            </w:r>
            <w:r w:rsidRPr="00C37613">
              <w:rPr>
                <w:rFonts w:ascii="宋体" w:hAnsi="宋体" w:hint="eastAsia"/>
                <w:highlight w:val="lightGray"/>
              </w:rPr>
              <w:t>，并且可以预见</w:t>
            </w:r>
            <w:r>
              <w:rPr>
                <w:rFonts w:ascii="宋体" w:hAnsi="宋体" w:hint="eastAsia"/>
                <w:highlight w:val="lightGray"/>
              </w:rPr>
              <w:t>未来</w:t>
            </w:r>
            <w:r w:rsidRPr="00C37613">
              <w:rPr>
                <w:rFonts w:ascii="宋体" w:hAnsi="宋体" w:hint="eastAsia"/>
                <w:highlight w:val="lightGray"/>
              </w:rPr>
              <w:t>农业劳动力</w:t>
            </w:r>
            <w:r>
              <w:rPr>
                <w:rFonts w:ascii="宋体" w:hAnsi="宋体" w:hint="eastAsia"/>
                <w:highlight w:val="lightGray"/>
              </w:rPr>
              <w:t>在国家产业发展和政策的推动下，将在</w:t>
            </w:r>
            <w:r w:rsidRPr="00C37613">
              <w:rPr>
                <w:rFonts w:ascii="宋体" w:hAnsi="宋体" w:hint="eastAsia"/>
                <w:highlight w:val="lightGray"/>
              </w:rPr>
              <w:t>相当长一段时间内会继续</w:t>
            </w:r>
            <w:r>
              <w:rPr>
                <w:rFonts w:ascii="宋体" w:hAnsi="宋体" w:hint="eastAsia"/>
                <w:highlight w:val="lightGray"/>
              </w:rPr>
              <w:t>转移，使得农地经营规模的扩大成为不可逆的进程</w:t>
            </w:r>
            <w:r w:rsidRPr="00C37613">
              <w:rPr>
                <w:rFonts w:ascii="宋体" w:hAnsi="宋体" w:hint="eastAsia"/>
                <w:highlight w:val="lightGray"/>
              </w:rPr>
              <w:t>。</w:t>
            </w:r>
            <w:r>
              <w:rPr>
                <w:rFonts w:ascii="宋体" w:hAnsi="宋体" w:hint="eastAsia"/>
                <w:highlight w:val="lightGray"/>
              </w:rPr>
              <w:t>如果土地生产率并不必然随着农地经营规模的扩大而下降，</w:t>
            </w:r>
            <w:r>
              <w:rPr>
                <w:rFonts w:ascii="宋体" w:hAnsi="宋体" w:hint="eastAsia"/>
                <w:highlight w:val="lightGray"/>
              </w:rPr>
              <w:lastRenderedPageBreak/>
              <w:t>那这对于我国未来发展的意义是重大的，也有益于我们突破当前农业生产的困境。</w:t>
            </w:r>
            <w:r w:rsidR="00376105">
              <w:rPr>
                <w:rFonts w:ascii="宋体" w:hAnsi="宋体" w:hint="eastAsia"/>
                <w:highlight w:val="lightGray"/>
              </w:rPr>
              <w:t>在这种背景下，</w:t>
            </w:r>
            <w:r w:rsidR="008942E0">
              <w:rPr>
                <w:rFonts w:ascii="宋体" w:hAnsi="宋体" w:hint="eastAsia"/>
                <w:highlight w:val="lightGray"/>
              </w:rPr>
              <w:t>关注</w:t>
            </w:r>
            <w:r w:rsidR="005A72D8" w:rsidRPr="00C37613">
              <w:rPr>
                <w:rFonts w:ascii="宋体" w:hAnsi="宋体" w:hint="eastAsia"/>
                <w:highlight w:val="lightGray"/>
              </w:rPr>
              <w:t>农地经营规模与土地生产率</w:t>
            </w:r>
            <w:r w:rsidR="005A72D8">
              <w:rPr>
                <w:rFonts w:ascii="宋体" w:hAnsi="宋体" w:hint="eastAsia"/>
                <w:highlight w:val="lightGray"/>
              </w:rPr>
              <w:t>关系</w:t>
            </w:r>
            <w:r w:rsidR="005A72D8" w:rsidRPr="00C37613">
              <w:rPr>
                <w:rFonts w:ascii="宋体" w:hAnsi="宋体" w:hint="eastAsia"/>
                <w:highlight w:val="lightGray"/>
              </w:rPr>
              <w:t>对</w:t>
            </w:r>
            <w:r w:rsidR="008942E0">
              <w:rPr>
                <w:rFonts w:ascii="宋体" w:hAnsi="宋体" w:hint="eastAsia"/>
                <w:highlight w:val="lightGray"/>
              </w:rPr>
              <w:t>于</w:t>
            </w:r>
            <w:r w:rsidR="005A72D8" w:rsidRPr="00C37613">
              <w:rPr>
                <w:rFonts w:ascii="宋体" w:hAnsi="宋体" w:hint="eastAsia"/>
                <w:highlight w:val="lightGray"/>
              </w:rPr>
              <w:t>人地比率不具有优势的中国是必要的。</w:t>
            </w:r>
          </w:p>
          <w:p w:rsidR="0074450F" w:rsidRPr="00153A66" w:rsidRDefault="00E874CE" w:rsidP="00EC0E6D">
            <w:pPr>
              <w:spacing w:beforeLines="50" w:before="163" w:afterLines="50" w:after="163" w:line="440" w:lineRule="exact"/>
              <w:outlineLvl w:val="1"/>
              <w:rPr>
                <w:rFonts w:ascii="华文中宋" w:eastAsia="华文中宋" w:hAnsi="华文中宋"/>
              </w:rPr>
            </w:pPr>
            <w:r w:rsidRPr="00153A66">
              <w:rPr>
                <w:rFonts w:eastAsia="华文中宋"/>
              </w:rPr>
              <w:t>1</w:t>
            </w:r>
            <w:r w:rsidRPr="00153A66">
              <w:rPr>
                <w:rFonts w:ascii="华文中宋" w:eastAsia="华文中宋" w:hAnsi="华文中宋" w:hint="eastAsia"/>
              </w:rPr>
              <w:t>.</w:t>
            </w:r>
            <w:r w:rsidRPr="00153A66">
              <w:rPr>
                <w:rFonts w:eastAsia="华文中宋"/>
              </w:rPr>
              <w:t>2</w:t>
            </w:r>
            <w:r w:rsidR="00F63C0B" w:rsidRPr="00153A66">
              <w:rPr>
                <w:rFonts w:ascii="华文中宋" w:eastAsia="华文中宋" w:hAnsi="华文中宋" w:hint="eastAsia"/>
              </w:rPr>
              <w:t>．</w:t>
            </w:r>
            <w:r w:rsidR="00446472" w:rsidRPr="00153A66">
              <w:rPr>
                <w:rFonts w:ascii="华文中宋" w:eastAsia="华文中宋" w:hAnsi="华文中宋" w:hint="eastAsia"/>
              </w:rPr>
              <w:t>文献综述</w:t>
            </w:r>
          </w:p>
          <w:p w:rsidR="00FF2326" w:rsidRDefault="001C29A2" w:rsidP="00EC0E6D">
            <w:pPr>
              <w:spacing w:beforeLines="50" w:before="163" w:afterLines="50" w:after="163" w:line="440" w:lineRule="exact"/>
              <w:ind w:firstLineChars="200" w:firstLine="480"/>
              <w:rPr>
                <w:rFonts w:asciiTheme="minorEastAsia" w:hAnsiTheme="minorEastAsia"/>
              </w:rPr>
            </w:pPr>
            <w:r w:rsidRPr="00911285">
              <w:rPr>
                <w:rFonts w:asciiTheme="minorEastAsia" w:hAnsiTheme="minorEastAsia" w:hint="eastAsia"/>
                <w:highlight w:val="lightGray"/>
              </w:rPr>
              <w:t>为理清农地经营规模如何影响土地生产率，</w:t>
            </w:r>
            <w:r w:rsidR="00F8578C" w:rsidRPr="00911285">
              <w:rPr>
                <w:rFonts w:asciiTheme="minorEastAsia" w:hAnsiTheme="minorEastAsia" w:hint="eastAsia"/>
                <w:highlight w:val="lightGray"/>
              </w:rPr>
              <w:t>本部分从</w:t>
            </w:r>
            <w:r w:rsidR="00B85D5C" w:rsidRPr="00911285">
              <w:rPr>
                <w:rFonts w:asciiTheme="minorEastAsia" w:hAnsiTheme="minorEastAsia" w:hint="eastAsia"/>
                <w:highlight w:val="lightGray"/>
              </w:rPr>
              <w:t>农地经营规模与土地生产率的关系</w:t>
            </w:r>
            <w:r w:rsidR="00F8578C" w:rsidRPr="00911285">
              <w:rPr>
                <w:rFonts w:asciiTheme="minorEastAsia" w:hAnsiTheme="minorEastAsia" w:hint="eastAsia"/>
                <w:highlight w:val="lightGray"/>
              </w:rPr>
              <w:t>和</w:t>
            </w:r>
            <w:r w:rsidR="00B85D5C" w:rsidRPr="00911285">
              <w:rPr>
                <w:rFonts w:asciiTheme="minorEastAsia" w:hAnsiTheme="minorEastAsia" w:hint="eastAsia"/>
                <w:highlight w:val="lightGray"/>
              </w:rPr>
              <w:t>土地生产率的影响因素</w:t>
            </w:r>
            <w:r w:rsidR="00F8578C" w:rsidRPr="00911285">
              <w:rPr>
                <w:rFonts w:asciiTheme="minorEastAsia" w:hAnsiTheme="minorEastAsia" w:hint="eastAsia"/>
                <w:highlight w:val="lightGray"/>
              </w:rPr>
              <w:t>两方面对已有</w:t>
            </w:r>
            <w:r w:rsidR="00CE5116" w:rsidRPr="00911285">
              <w:rPr>
                <w:rFonts w:asciiTheme="minorEastAsia" w:hAnsiTheme="minorEastAsia" w:hint="eastAsia"/>
                <w:highlight w:val="lightGray"/>
              </w:rPr>
              <w:t>的研究</w:t>
            </w:r>
            <w:r w:rsidR="00F8578C" w:rsidRPr="00911285">
              <w:rPr>
                <w:rFonts w:asciiTheme="minorEastAsia" w:hAnsiTheme="minorEastAsia" w:hint="eastAsia"/>
                <w:highlight w:val="lightGray"/>
              </w:rPr>
              <w:t>梳理和归纳总结，最后部分对当前研究</w:t>
            </w:r>
            <w:r w:rsidR="0003589C" w:rsidRPr="00911285">
              <w:rPr>
                <w:rFonts w:asciiTheme="minorEastAsia" w:hAnsiTheme="minorEastAsia" w:hint="eastAsia"/>
                <w:highlight w:val="lightGray"/>
              </w:rPr>
              <w:t>的成果以及存在的不足</w:t>
            </w:r>
            <w:r w:rsidR="00F8578C" w:rsidRPr="00911285">
              <w:rPr>
                <w:rFonts w:asciiTheme="minorEastAsia" w:hAnsiTheme="minorEastAsia" w:hint="eastAsia"/>
                <w:highlight w:val="lightGray"/>
              </w:rPr>
              <w:t>进行评述</w:t>
            </w:r>
            <w:r w:rsidR="00CE5116" w:rsidRPr="00911285">
              <w:rPr>
                <w:rFonts w:asciiTheme="minorEastAsia" w:hAnsiTheme="minorEastAsia" w:hint="eastAsia"/>
                <w:highlight w:val="lightGray"/>
              </w:rPr>
              <w:t>。</w:t>
            </w:r>
          </w:p>
          <w:p w:rsidR="00BA706E" w:rsidRPr="00153A66" w:rsidRDefault="00BA706E" w:rsidP="00BA706E">
            <w:pPr>
              <w:spacing w:beforeLines="50" w:before="163" w:afterLines="50" w:after="163" w:line="440" w:lineRule="exact"/>
              <w:rPr>
                <w:rFonts w:ascii="楷体" w:eastAsia="楷体" w:hAnsi="楷体"/>
                <w:b/>
              </w:rPr>
            </w:pPr>
            <w:r w:rsidRPr="00153A66">
              <w:rPr>
                <w:rFonts w:eastAsia="楷体"/>
                <w:b/>
              </w:rPr>
              <w:t>1</w:t>
            </w:r>
            <w:r w:rsidRPr="00153A66">
              <w:rPr>
                <w:rFonts w:ascii="楷体" w:eastAsia="楷体" w:hAnsi="楷体" w:hint="eastAsia"/>
                <w:b/>
              </w:rPr>
              <w:t>.</w:t>
            </w:r>
            <w:r w:rsidRPr="00153A66">
              <w:rPr>
                <w:rFonts w:eastAsia="楷体"/>
                <w:b/>
              </w:rPr>
              <w:t>2</w:t>
            </w:r>
            <w:r w:rsidRPr="00153A66">
              <w:rPr>
                <w:rFonts w:ascii="楷体" w:eastAsia="楷体" w:hAnsi="楷体" w:hint="eastAsia"/>
                <w:b/>
              </w:rPr>
              <w:t>.</w:t>
            </w:r>
            <w:r>
              <w:rPr>
                <w:rFonts w:eastAsia="楷体"/>
                <w:b/>
              </w:rPr>
              <w:t>1</w:t>
            </w:r>
            <w:r w:rsidRPr="00153A66">
              <w:rPr>
                <w:rFonts w:ascii="楷体" w:eastAsia="楷体" w:hAnsi="楷体" w:hint="eastAsia"/>
                <w:b/>
              </w:rPr>
              <w:t xml:space="preserve"> 农地经营规模与土地生产率的研究</w:t>
            </w:r>
          </w:p>
          <w:p w:rsidR="00BA706E" w:rsidRPr="00153A66" w:rsidRDefault="00BA706E"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农地经营规模与土地生产率的研究存在长久的争议，本部分将回顾</w:t>
            </w:r>
            <w:r>
              <w:rPr>
                <w:rFonts w:asciiTheme="minorEastAsia" w:hAnsiTheme="minorEastAsia" w:hint="eastAsia"/>
              </w:rPr>
              <w:t>和</w:t>
            </w:r>
            <w:r w:rsidRPr="00153A66">
              <w:rPr>
                <w:rFonts w:asciiTheme="minorEastAsia" w:hAnsiTheme="minorEastAsia" w:hint="eastAsia"/>
              </w:rPr>
              <w:t>总结已有研究的结论和</w:t>
            </w:r>
            <w:r>
              <w:rPr>
                <w:rFonts w:asciiTheme="minorEastAsia" w:hAnsiTheme="minorEastAsia" w:hint="eastAsia"/>
              </w:rPr>
              <w:t>两者</w:t>
            </w:r>
            <w:r w:rsidRPr="00153A66">
              <w:rPr>
                <w:rFonts w:asciiTheme="minorEastAsia" w:hAnsiTheme="minorEastAsia" w:hint="eastAsia"/>
              </w:rPr>
              <w:t>呈现某种具体关系的原因。</w:t>
            </w:r>
          </w:p>
          <w:p w:rsidR="00BA706E" w:rsidRPr="00153A66" w:rsidRDefault="00BA706E" w:rsidP="00BA706E">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1</w:t>
            </w:r>
            <w:r w:rsidRPr="00153A66">
              <w:rPr>
                <w:rFonts w:ascii="楷体" w:eastAsia="楷体" w:hAnsi="楷体"/>
              </w:rPr>
              <w:t>）</w:t>
            </w:r>
            <w:r w:rsidRPr="00153A66">
              <w:rPr>
                <w:rFonts w:ascii="楷体" w:eastAsia="楷体" w:hAnsi="楷体" w:hint="eastAsia"/>
              </w:rPr>
              <w:t>关于农地经营规模与土地生产率的关系</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土地投入是农业生产中重要的资源，是影响农户生产决策行为的重要因素。为理清土地以何种状况经营才能实现农民的目标，社会的目标，学术界做了一系列重要探索，寻找农地经营规模与农业效率的关系。广义的农业效率包含以下</w:t>
            </w:r>
            <w:r w:rsidRPr="00153A66">
              <w:t>5</w:t>
            </w:r>
            <w:r w:rsidRPr="00153A66">
              <w:rPr>
                <w:rFonts w:ascii="宋体" w:hAnsi="宋体" w:hint="eastAsia"/>
              </w:rPr>
              <w:t>方面内容：土地生产率、劳动生产率、成本利润率、全要素生产率和技术效率。本文重点关注土地生产率的变化情况。</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农地经营规模对土地生产率的关系尚不明确。多数研究成果表明，土地生产率随着农地经营规模的扩大而降低。速</w:t>
            </w:r>
            <w:proofErr w:type="gramStart"/>
            <w:r w:rsidRPr="00153A66">
              <w:rPr>
                <w:rFonts w:ascii="宋体" w:hAnsi="宋体" w:hint="eastAsia"/>
              </w:rPr>
              <w:t>水佑次</w:t>
            </w:r>
            <w:proofErr w:type="gramEnd"/>
            <w:r w:rsidRPr="00153A66">
              <w:rPr>
                <w:rFonts w:ascii="宋体" w:hAnsi="宋体" w:hint="eastAsia"/>
              </w:rPr>
              <w:t>郎和拉坦（</w:t>
            </w:r>
            <w:r w:rsidRPr="00153A66">
              <w:t>2014</w:t>
            </w:r>
            <w:r w:rsidRPr="00153A66">
              <w:rPr>
                <w:rFonts w:ascii="宋体" w:hAnsi="宋体" w:hint="eastAsia"/>
              </w:rPr>
              <w:t>）通过比较各国</w:t>
            </w:r>
            <w:r w:rsidRPr="00153A66">
              <w:t>1957</w:t>
            </w:r>
            <w:r w:rsidRPr="00153A66">
              <w:rPr>
                <w:rFonts w:ascii="宋体" w:hAnsi="宋体" w:hint="eastAsia"/>
              </w:rPr>
              <w:t>－</w:t>
            </w:r>
            <w:r w:rsidRPr="00153A66">
              <w:t>1962</w:t>
            </w:r>
            <w:r w:rsidRPr="00153A66">
              <w:rPr>
                <w:rFonts w:ascii="宋体" w:hAnsi="宋体" w:hint="eastAsia"/>
              </w:rPr>
              <w:t>年农业生产率数据展示，具有人地比率优势的国家具有较高的劳动生产率和较低的土地生产率（如美国、澳大利亚和新西兰等）；人地比率处于劣势的国家具有较低的劳动生产率和较高的土地生产率。李谷成等（</w:t>
            </w:r>
            <w:r w:rsidRPr="00153A66">
              <w:t>2009</w:t>
            </w:r>
            <w:r w:rsidRPr="00153A66">
              <w:rPr>
                <w:rFonts w:ascii="宋体" w:hAnsi="宋体" w:hint="eastAsia"/>
              </w:rPr>
              <w:t>）、夏永祥（</w:t>
            </w:r>
            <w:r w:rsidRPr="00153A66">
              <w:t>2002</w:t>
            </w:r>
            <w:r w:rsidRPr="00153A66">
              <w:rPr>
                <w:rFonts w:ascii="宋体" w:hAnsi="宋体" w:hint="eastAsia"/>
              </w:rPr>
              <w:t>）等学者的研究结果也表明小规模农户相对于大规模农户更具有土地生产率上的比较优势。但也有部分学者研究表明土地生产率随着农地经营规模的扩大而增加（钱龙等，</w:t>
            </w:r>
            <w:r w:rsidRPr="00153A66">
              <w:t>2016</w:t>
            </w:r>
            <w:r w:rsidRPr="00153A66">
              <w:rPr>
                <w:rFonts w:ascii="宋体" w:hAnsi="宋体" w:hint="eastAsia"/>
              </w:rPr>
              <w:t>；范红忠和周启良，</w:t>
            </w:r>
            <w:r w:rsidRPr="00153A66">
              <w:t>2014</w:t>
            </w:r>
            <w:r w:rsidRPr="00153A66">
              <w:rPr>
                <w:rFonts w:ascii="宋体" w:hAnsi="宋体" w:hint="eastAsia"/>
              </w:rPr>
              <w:t>）。另外，还存在少部分学者认为土地生产率与农地经营规模的关系不是单调变化的，即在达到一定规模后，两者关系发生了转变（王嫚</w:t>
            </w:r>
            <w:proofErr w:type="gramStart"/>
            <w:r w:rsidRPr="00153A66">
              <w:rPr>
                <w:rFonts w:ascii="宋体" w:hAnsi="宋体" w:hint="eastAsia"/>
              </w:rPr>
              <w:t>嫚</w:t>
            </w:r>
            <w:proofErr w:type="gramEnd"/>
            <w:r w:rsidRPr="00153A66">
              <w:rPr>
                <w:rFonts w:ascii="宋体" w:hAnsi="宋体" w:hint="eastAsia"/>
              </w:rPr>
              <w:t>等，</w:t>
            </w:r>
            <w:r w:rsidRPr="00153A66">
              <w:t>2017</w:t>
            </w:r>
            <w:r w:rsidRPr="00153A66">
              <w:rPr>
                <w:rFonts w:ascii="宋体" w:hAnsi="宋体" w:hint="eastAsia"/>
              </w:rPr>
              <w:t>；</w:t>
            </w:r>
            <w:proofErr w:type="gramStart"/>
            <w:r w:rsidRPr="00153A66">
              <w:rPr>
                <w:rFonts w:ascii="宋体" w:hAnsi="宋体" w:hint="eastAsia"/>
              </w:rPr>
              <w:t>辛良杰</w:t>
            </w:r>
            <w:proofErr w:type="gramEnd"/>
            <w:r w:rsidRPr="00153A66">
              <w:rPr>
                <w:rFonts w:ascii="宋体" w:hAnsi="宋体" w:hint="eastAsia"/>
              </w:rPr>
              <w:t>等，</w:t>
            </w:r>
            <w:r w:rsidRPr="00153A66">
              <w:t>2009</w:t>
            </w:r>
            <w:r w:rsidRPr="00153A66">
              <w:rPr>
                <w:rFonts w:ascii="宋体" w:hAnsi="宋体" w:hint="eastAsia"/>
              </w:rPr>
              <w:t>）。</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从农地经营规模与土地生产率关系的研究结论出发，许多学者对中国区域内是否存在适度规模经营也非常好奇。大部分研究证明具体的适度规模在某些地区是成立的，例如王嫚</w:t>
            </w:r>
            <w:proofErr w:type="gramStart"/>
            <w:r w:rsidRPr="00153A66">
              <w:rPr>
                <w:rFonts w:ascii="宋体" w:hAnsi="宋体" w:hint="eastAsia"/>
              </w:rPr>
              <w:t>嫚</w:t>
            </w:r>
            <w:proofErr w:type="gramEnd"/>
            <w:r w:rsidRPr="00153A66">
              <w:rPr>
                <w:rFonts w:ascii="宋体" w:hAnsi="宋体" w:hint="eastAsia"/>
              </w:rPr>
              <w:t>（</w:t>
            </w:r>
            <w:r w:rsidRPr="00153A66">
              <w:t>2017</w:t>
            </w:r>
            <w:r w:rsidRPr="00153A66">
              <w:rPr>
                <w:rFonts w:ascii="宋体" w:hAnsi="宋体" w:hint="eastAsia"/>
              </w:rPr>
              <w:t>）等</w:t>
            </w:r>
            <w:r>
              <w:rPr>
                <w:rFonts w:ascii="宋体" w:hAnsi="宋体" w:hint="eastAsia"/>
              </w:rPr>
              <w:t>的</w:t>
            </w:r>
            <w:r w:rsidRPr="00153A66">
              <w:rPr>
                <w:rFonts w:ascii="宋体" w:hAnsi="宋体" w:hint="eastAsia"/>
              </w:rPr>
              <w:t>研究发现，江汉平原水稻种植规模在</w:t>
            </w:r>
            <w:r w:rsidRPr="00153A66">
              <w:t>2</w:t>
            </w:r>
            <w:r w:rsidRPr="00153A66">
              <w:rPr>
                <w:rFonts w:ascii="宋体" w:hAnsi="宋体" w:hint="eastAsia"/>
              </w:rPr>
              <w:t>－</w:t>
            </w:r>
            <w:r w:rsidRPr="00153A66">
              <w:t>6</w:t>
            </w:r>
            <w:r w:rsidRPr="00153A66">
              <w:rPr>
                <w:rFonts w:ascii="宋体" w:hAnsi="宋体" w:hint="eastAsia"/>
              </w:rPr>
              <w:t>亩时单位面积产量和利润相较于其他规模都具备一定优势。又如蔡瑞林和陈万明（</w:t>
            </w:r>
            <w:r w:rsidRPr="00153A66">
              <w:t>2015</w:t>
            </w:r>
            <w:r w:rsidRPr="00153A66">
              <w:rPr>
                <w:rFonts w:ascii="宋体" w:hAnsi="宋体" w:hint="eastAsia"/>
              </w:rPr>
              <w:t>）也可通过特殊方法测算出粮食生产型家庭农场适度规模的临界点。总的来说，适度规模因时因地存在差异，应根据当地条件而定（何秀荣，</w:t>
            </w:r>
            <w:r w:rsidRPr="00153A66">
              <w:t>2016</w:t>
            </w:r>
            <w:r w:rsidRPr="00153A66">
              <w:rPr>
                <w:rFonts w:ascii="宋体" w:hAnsi="宋体" w:hint="eastAsia"/>
              </w:rPr>
              <w:t>）。</w:t>
            </w:r>
          </w:p>
          <w:p w:rsidR="00BA706E" w:rsidRDefault="00BA706E" w:rsidP="00BA706E">
            <w:pPr>
              <w:spacing w:beforeLines="50" w:before="163" w:afterLines="50" w:after="163" w:line="440" w:lineRule="exact"/>
              <w:ind w:firstLineChars="200" w:firstLine="480"/>
              <w:rPr>
                <w:rFonts w:ascii="楷体" w:eastAsia="楷体" w:hAnsi="楷体"/>
              </w:rPr>
            </w:pPr>
          </w:p>
          <w:p w:rsidR="00BA706E" w:rsidRPr="00153A66" w:rsidRDefault="00BA706E" w:rsidP="00BA706E">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lastRenderedPageBreak/>
              <w:t>（</w:t>
            </w:r>
            <w:r w:rsidRPr="00153A66">
              <w:rPr>
                <w:rFonts w:eastAsia="楷体"/>
              </w:rPr>
              <w:t>2</w:t>
            </w:r>
            <w:r w:rsidRPr="00153A66">
              <w:rPr>
                <w:rFonts w:ascii="楷体" w:eastAsia="楷体" w:hAnsi="楷体" w:hint="eastAsia"/>
              </w:rPr>
              <w:t>）关于农地规模与土地生产率关系原因的研究</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当前对农地规模与土地生产率关系原因呢的探讨结果可归纳为两种。一是遗漏变量的影响，部分文献未对</w:t>
            </w:r>
            <w:r>
              <w:rPr>
                <w:rFonts w:ascii="宋体" w:hAnsi="宋体" w:hint="eastAsia"/>
              </w:rPr>
              <w:t>难以</w:t>
            </w:r>
            <w:r w:rsidRPr="00153A66">
              <w:rPr>
                <w:rFonts w:ascii="宋体" w:hAnsi="宋体" w:hint="eastAsia"/>
              </w:rPr>
              <w:t>观测或者</w:t>
            </w:r>
            <w:r>
              <w:rPr>
                <w:rFonts w:ascii="宋体" w:hAnsi="宋体" w:hint="eastAsia"/>
              </w:rPr>
              <w:t>难以</w:t>
            </w:r>
            <w:r w:rsidRPr="00153A66">
              <w:rPr>
                <w:rFonts w:ascii="宋体" w:hAnsi="宋体" w:hint="eastAsia"/>
              </w:rPr>
              <w:t>用数据衡量的因素对土地生产率的影响解决，如李谷成等（</w:t>
            </w:r>
            <w:r w:rsidRPr="00153A66">
              <w:t>2009</w:t>
            </w:r>
            <w:r w:rsidRPr="00153A66">
              <w:rPr>
                <w:rFonts w:ascii="宋体" w:hAnsi="宋体" w:hint="eastAsia"/>
              </w:rPr>
              <w:t>）未考虑土地质量和地形的差异性，李文明等（</w:t>
            </w:r>
            <w:r w:rsidRPr="00153A66">
              <w:t>2015</w:t>
            </w:r>
            <w:r w:rsidRPr="00153A66">
              <w:rPr>
                <w:rFonts w:ascii="宋体" w:hAnsi="宋体" w:hint="eastAsia"/>
              </w:rPr>
              <w:t>）未考虑户主异质、种植制度和土地质量的差异等；二是要素市场的不完善，学者们普遍认同劳动力、土地和资本市场的不完善影响农户的投入产出，劳动力市场不完善限制农户根据用工价格及时调整劳动及其替代要素的配置情况，土地市场不完善不利于农户根据需要调整耕地规模，资本市场不完善使得农户无法灵活调整不同时期的资金投入而实现最优（</w:t>
            </w:r>
            <w:proofErr w:type="spellStart"/>
            <w:r w:rsidRPr="00153A66">
              <w:t>Heltberg</w:t>
            </w:r>
            <w:proofErr w:type="spellEnd"/>
            <w:r w:rsidRPr="00153A66">
              <w:rPr>
                <w:rFonts w:ascii="宋体" w:hAnsi="宋体" w:hint="eastAsia"/>
              </w:rPr>
              <w:t>，</w:t>
            </w:r>
            <w:r w:rsidRPr="00153A66">
              <w:t>1998</w:t>
            </w:r>
            <w:r w:rsidRPr="00153A66">
              <w:rPr>
                <w:rFonts w:ascii="宋体" w:hAnsi="宋体" w:hint="eastAsia"/>
              </w:rPr>
              <w:t>；）。</w:t>
            </w:r>
          </w:p>
          <w:p w:rsidR="00911D9D" w:rsidRPr="00153A66" w:rsidRDefault="001A3BFC" w:rsidP="00C158B6">
            <w:pPr>
              <w:spacing w:beforeLines="50" w:before="163" w:afterLines="50" w:after="163" w:line="440" w:lineRule="exact"/>
              <w:rPr>
                <w:rFonts w:ascii="楷体" w:eastAsia="楷体" w:hAnsi="楷体"/>
                <w:b/>
              </w:rPr>
            </w:pPr>
            <w:r w:rsidRPr="00153A66">
              <w:rPr>
                <w:rFonts w:eastAsia="楷体"/>
                <w:b/>
              </w:rPr>
              <w:t>1</w:t>
            </w:r>
            <w:r w:rsidRPr="00153A66">
              <w:rPr>
                <w:rFonts w:ascii="楷体" w:eastAsia="楷体" w:hAnsi="楷体" w:hint="eastAsia"/>
                <w:b/>
              </w:rPr>
              <w:t>.</w:t>
            </w:r>
            <w:r w:rsidRPr="00153A66">
              <w:rPr>
                <w:rFonts w:eastAsia="楷体"/>
                <w:b/>
              </w:rPr>
              <w:t>2</w:t>
            </w:r>
            <w:r w:rsidRPr="00153A66">
              <w:rPr>
                <w:rFonts w:ascii="楷体" w:eastAsia="楷体" w:hAnsi="楷体" w:hint="eastAsia"/>
                <w:b/>
              </w:rPr>
              <w:t>.</w:t>
            </w:r>
            <w:r w:rsidR="00BA706E">
              <w:rPr>
                <w:rFonts w:eastAsia="楷体"/>
                <w:b/>
              </w:rPr>
              <w:t>2</w:t>
            </w:r>
            <w:r w:rsidRPr="00153A66">
              <w:rPr>
                <w:rFonts w:ascii="楷体" w:eastAsia="楷体" w:hAnsi="楷体" w:hint="eastAsia"/>
                <w:b/>
              </w:rPr>
              <w:t xml:space="preserve"> </w:t>
            </w:r>
            <w:r w:rsidR="00911D9D" w:rsidRPr="00153A66">
              <w:rPr>
                <w:rFonts w:ascii="楷体" w:eastAsia="楷体" w:hAnsi="楷体" w:hint="eastAsia"/>
                <w:b/>
              </w:rPr>
              <w:t>关于土地</w:t>
            </w:r>
            <w:r w:rsidR="00BD50F5" w:rsidRPr="00153A66">
              <w:rPr>
                <w:rFonts w:ascii="楷体" w:eastAsia="楷体" w:hAnsi="楷体" w:hint="eastAsia"/>
                <w:b/>
              </w:rPr>
              <w:t>生产</w:t>
            </w:r>
            <w:r w:rsidR="00911D9D" w:rsidRPr="00153A66">
              <w:rPr>
                <w:rFonts w:ascii="楷体" w:eastAsia="楷体" w:hAnsi="楷体" w:hint="eastAsia"/>
                <w:b/>
              </w:rPr>
              <w:t>率影响因素的研究</w:t>
            </w:r>
          </w:p>
          <w:p w:rsidR="0025475C" w:rsidRPr="00153A66" w:rsidRDefault="003C032D" w:rsidP="00C158B6">
            <w:pPr>
              <w:spacing w:beforeLines="50" w:before="163" w:afterLines="50" w:after="163" w:line="440" w:lineRule="exact"/>
              <w:ind w:firstLineChars="200" w:firstLine="480"/>
              <w:rPr>
                <w:rFonts w:ascii="宋体" w:hAnsi="宋体"/>
              </w:rPr>
            </w:pPr>
            <w:r w:rsidRPr="00153A66">
              <w:rPr>
                <w:rFonts w:ascii="宋体" w:hAnsi="宋体" w:hint="eastAsia"/>
              </w:rPr>
              <w:t>土地生产率的影响因素是多方面的，</w:t>
            </w:r>
            <w:r w:rsidR="00BE4D58" w:rsidRPr="00153A66">
              <w:rPr>
                <w:rFonts w:ascii="宋体" w:hAnsi="宋体" w:hint="eastAsia"/>
              </w:rPr>
              <w:t>土地投</w:t>
            </w:r>
            <w:r w:rsidR="00BE4D58" w:rsidRPr="00911285">
              <w:rPr>
                <w:rFonts w:ascii="宋体" w:hAnsi="宋体" w:hint="eastAsia"/>
                <w:highlight w:val="lightGray"/>
              </w:rPr>
              <w:t>入产出</w:t>
            </w:r>
            <w:r w:rsidR="00B53746" w:rsidRPr="00911285">
              <w:rPr>
                <w:rFonts w:ascii="宋体" w:hAnsi="宋体" w:hint="eastAsia"/>
                <w:highlight w:val="lightGray"/>
              </w:rPr>
              <w:t>研究</w:t>
            </w:r>
            <w:r w:rsidR="000B476C" w:rsidRPr="00911285">
              <w:rPr>
                <w:rFonts w:ascii="宋体" w:hAnsi="宋体" w:hint="eastAsia"/>
                <w:highlight w:val="lightGray"/>
              </w:rPr>
              <w:t>结果</w:t>
            </w:r>
            <w:r w:rsidR="00B53746" w:rsidRPr="00911285">
              <w:rPr>
                <w:rFonts w:ascii="宋体" w:hAnsi="宋体" w:hint="eastAsia"/>
                <w:highlight w:val="lightGray"/>
              </w:rPr>
              <w:t>不一致的原因可能是</w:t>
            </w:r>
            <w:r w:rsidR="00F1396F" w:rsidRPr="00911285">
              <w:rPr>
                <w:rFonts w:ascii="宋体" w:hAnsi="宋体" w:hint="eastAsia"/>
                <w:highlight w:val="lightGray"/>
              </w:rPr>
              <w:t>对</w:t>
            </w:r>
            <w:r w:rsidR="00C55D3F" w:rsidRPr="00911285">
              <w:rPr>
                <w:rFonts w:ascii="宋体" w:hAnsi="宋体" w:hint="eastAsia"/>
                <w:highlight w:val="lightGray"/>
              </w:rPr>
              <w:t>影响土地因素</w:t>
            </w:r>
            <w:r w:rsidRPr="00911285">
              <w:rPr>
                <w:rFonts w:ascii="宋体" w:hAnsi="宋体" w:hint="eastAsia"/>
                <w:highlight w:val="lightGray"/>
              </w:rPr>
              <w:t>的认识</w:t>
            </w:r>
            <w:r w:rsidR="00C55D3F" w:rsidRPr="00911285">
              <w:rPr>
                <w:rFonts w:ascii="宋体" w:hAnsi="宋体" w:hint="eastAsia"/>
                <w:highlight w:val="lightGray"/>
              </w:rPr>
              <w:t>存在不足</w:t>
            </w:r>
            <w:r w:rsidR="00210232" w:rsidRPr="00911285">
              <w:rPr>
                <w:rFonts w:ascii="宋体" w:hAnsi="宋体" w:hint="eastAsia"/>
                <w:highlight w:val="lightGray"/>
              </w:rPr>
              <w:t>，</w:t>
            </w:r>
            <w:r w:rsidR="00F1396F" w:rsidRPr="00911285">
              <w:rPr>
                <w:rFonts w:ascii="宋体" w:hAnsi="宋体" w:hint="eastAsia"/>
                <w:highlight w:val="lightGray"/>
              </w:rPr>
              <w:t>导致了研究结果的偏差。</w:t>
            </w:r>
            <w:r w:rsidR="0047428F" w:rsidRPr="00911285">
              <w:rPr>
                <w:rFonts w:ascii="宋体" w:hAnsi="宋体" w:hint="eastAsia"/>
                <w:highlight w:val="lightGray"/>
              </w:rPr>
              <w:t>根据农业生产函数</w:t>
            </w:r>
            <w:r w:rsidR="0047428F" w:rsidRPr="00911285">
              <w:rPr>
                <w:i/>
                <w:highlight w:val="lightGray"/>
              </w:rPr>
              <w:t>y=f(L, K, W)</w:t>
            </w:r>
            <w:r w:rsidR="0047428F" w:rsidRPr="00911285">
              <w:rPr>
                <w:rFonts w:hint="eastAsia"/>
                <w:highlight w:val="lightGray"/>
              </w:rPr>
              <w:t>，土地单产由三大类要素土地、劳动和资本的投入状况决定，</w:t>
            </w:r>
            <w:r w:rsidR="00E76A8C" w:rsidRPr="00911285">
              <w:rPr>
                <w:rFonts w:hint="eastAsia"/>
                <w:highlight w:val="lightGray"/>
              </w:rPr>
              <w:t>寻找</w:t>
            </w:r>
            <w:r w:rsidR="00A92FEA" w:rsidRPr="00911285">
              <w:rPr>
                <w:rFonts w:hint="eastAsia"/>
                <w:highlight w:val="lightGray"/>
              </w:rPr>
              <w:t>是什么影响土地产出</w:t>
            </w:r>
            <w:r w:rsidR="000F0C9F" w:rsidRPr="00911285">
              <w:rPr>
                <w:rFonts w:hint="eastAsia"/>
                <w:highlight w:val="lightGray"/>
              </w:rPr>
              <w:t>其实是</w:t>
            </w:r>
            <w:r w:rsidR="00E76A8C" w:rsidRPr="00911285">
              <w:rPr>
                <w:rFonts w:hint="eastAsia"/>
                <w:highlight w:val="lightGray"/>
              </w:rPr>
              <w:t>寻找</w:t>
            </w:r>
            <w:r w:rsidR="00A92FEA" w:rsidRPr="00911285">
              <w:rPr>
                <w:rFonts w:hint="eastAsia"/>
                <w:highlight w:val="lightGray"/>
              </w:rPr>
              <w:t>影响</w:t>
            </w:r>
            <w:r w:rsidR="00E76A8C" w:rsidRPr="00911285">
              <w:rPr>
                <w:rFonts w:hint="eastAsia"/>
                <w:highlight w:val="lightGray"/>
              </w:rPr>
              <w:t>农户要素投入行为的因素。</w:t>
            </w:r>
            <w:r w:rsidR="00A92FEA" w:rsidRPr="00911285">
              <w:rPr>
                <w:rFonts w:ascii="宋体" w:hAnsi="宋体" w:hint="eastAsia"/>
                <w:highlight w:val="lightGray"/>
              </w:rPr>
              <w:t>关键</w:t>
            </w:r>
            <w:r w:rsidR="000F0C9F" w:rsidRPr="00911285">
              <w:rPr>
                <w:rFonts w:ascii="宋体" w:hAnsi="宋体" w:hint="eastAsia"/>
                <w:highlight w:val="lightGray"/>
              </w:rPr>
              <w:t>因素可</w:t>
            </w:r>
            <w:r w:rsidR="00266D45" w:rsidRPr="00911285">
              <w:rPr>
                <w:rFonts w:ascii="宋体" w:hAnsi="宋体" w:hint="eastAsia"/>
                <w:highlight w:val="lightGray"/>
              </w:rPr>
              <w:t>归纳</w:t>
            </w:r>
            <w:r w:rsidR="000F0C9F" w:rsidRPr="00911285">
              <w:rPr>
                <w:rFonts w:ascii="宋体" w:hAnsi="宋体" w:hint="eastAsia"/>
                <w:highlight w:val="lightGray"/>
              </w:rPr>
              <w:t>为</w:t>
            </w:r>
            <w:r w:rsidR="00266D45" w:rsidRPr="00911285">
              <w:rPr>
                <w:rFonts w:ascii="宋体" w:hAnsi="宋体" w:hint="eastAsia"/>
                <w:highlight w:val="lightGray"/>
              </w:rPr>
              <w:t>自然和社</w:t>
            </w:r>
            <w:r w:rsidR="00266D45" w:rsidRPr="00153A66">
              <w:rPr>
                <w:rFonts w:ascii="宋体" w:hAnsi="宋体" w:hint="eastAsia"/>
              </w:rPr>
              <w:t>会因素</w:t>
            </w:r>
            <w:r w:rsidR="007450FC" w:rsidRPr="00153A66">
              <w:rPr>
                <w:rFonts w:ascii="宋体" w:hAnsi="宋体" w:hint="eastAsia"/>
              </w:rPr>
              <w:t>。</w:t>
            </w:r>
          </w:p>
          <w:p w:rsidR="00F55293" w:rsidRPr="00153A66" w:rsidRDefault="002D25BD" w:rsidP="00D06944">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1</w:t>
            </w:r>
            <w:r w:rsidRPr="00153A66">
              <w:rPr>
                <w:rFonts w:ascii="楷体" w:eastAsia="楷体" w:hAnsi="楷体" w:hint="eastAsia"/>
              </w:rPr>
              <w:t>）</w:t>
            </w:r>
            <w:r w:rsidR="009F28BE" w:rsidRPr="00153A66">
              <w:rPr>
                <w:rFonts w:ascii="楷体" w:eastAsia="楷体" w:hAnsi="楷体" w:hint="eastAsia"/>
              </w:rPr>
              <w:t>自然因素</w:t>
            </w:r>
          </w:p>
          <w:p w:rsidR="00BB48B7" w:rsidRPr="00153A66" w:rsidRDefault="00186E10" w:rsidP="00D06944">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农作物</w:t>
            </w:r>
            <w:r w:rsidR="00BC2461" w:rsidRPr="00153A66">
              <w:rPr>
                <w:rFonts w:asciiTheme="minorEastAsia" w:hAnsiTheme="minorEastAsia" w:hint="eastAsia"/>
              </w:rPr>
              <w:t>因其生物性区别于其他产品的生产</w:t>
            </w:r>
            <w:r w:rsidR="004904CA" w:rsidRPr="00153A66">
              <w:rPr>
                <w:rFonts w:asciiTheme="minorEastAsia" w:hAnsiTheme="minorEastAsia" w:hint="eastAsia"/>
              </w:rPr>
              <w:t>，</w:t>
            </w:r>
            <w:r w:rsidR="00F1486D" w:rsidRPr="00153A66">
              <w:rPr>
                <w:rFonts w:asciiTheme="minorEastAsia" w:hAnsiTheme="minorEastAsia" w:hint="eastAsia"/>
              </w:rPr>
              <w:t>在研究</w:t>
            </w:r>
            <w:r w:rsidR="004F2D57" w:rsidRPr="00153A66">
              <w:rPr>
                <w:rFonts w:asciiTheme="minorEastAsia" w:hAnsiTheme="minorEastAsia" w:hint="eastAsia"/>
              </w:rPr>
              <w:t>农产品</w:t>
            </w:r>
            <w:r w:rsidR="00F1486D" w:rsidRPr="00153A66">
              <w:rPr>
                <w:rFonts w:asciiTheme="minorEastAsia" w:hAnsiTheme="minorEastAsia" w:hint="eastAsia"/>
              </w:rPr>
              <w:t>时不能脱离</w:t>
            </w:r>
            <w:r w:rsidR="004F2D57" w:rsidRPr="00153A66">
              <w:rPr>
                <w:rFonts w:asciiTheme="minorEastAsia" w:hAnsiTheme="minorEastAsia" w:hint="eastAsia"/>
              </w:rPr>
              <w:t>农业的自然属性。</w:t>
            </w:r>
            <w:r w:rsidR="000E780F" w:rsidRPr="00153A66">
              <w:rPr>
                <w:rFonts w:asciiTheme="minorEastAsia" w:hAnsiTheme="minorEastAsia" w:hint="eastAsia"/>
              </w:rPr>
              <w:t>要在农业生产上实现</w:t>
            </w:r>
            <w:r w:rsidR="00244FFF">
              <w:rPr>
                <w:rFonts w:asciiTheme="minorEastAsia" w:hAnsiTheme="minorEastAsia" w:hint="eastAsia"/>
              </w:rPr>
              <w:t>好的收成</w:t>
            </w:r>
            <w:r w:rsidR="000E780F" w:rsidRPr="00153A66">
              <w:rPr>
                <w:rFonts w:asciiTheme="minorEastAsia" w:hAnsiTheme="minorEastAsia" w:hint="eastAsia"/>
              </w:rPr>
              <w:t>，需对</w:t>
            </w:r>
            <w:r w:rsidR="008C3787" w:rsidRPr="00153A66">
              <w:rPr>
                <w:rFonts w:asciiTheme="minorEastAsia" w:hAnsiTheme="minorEastAsia" w:hint="eastAsia"/>
              </w:rPr>
              <w:t>自然</w:t>
            </w:r>
            <w:r w:rsidR="000E780F" w:rsidRPr="00153A66">
              <w:rPr>
                <w:rFonts w:asciiTheme="minorEastAsia" w:hAnsiTheme="minorEastAsia" w:hint="eastAsia"/>
              </w:rPr>
              <w:t>规律有所了解，顺从</w:t>
            </w:r>
            <w:r w:rsidR="00DB1083" w:rsidRPr="00153A66">
              <w:rPr>
                <w:rFonts w:asciiTheme="minorEastAsia" w:hAnsiTheme="minorEastAsia" w:hint="eastAsia"/>
              </w:rPr>
              <w:t>并</w:t>
            </w:r>
            <w:r w:rsidR="000E780F" w:rsidRPr="00153A66">
              <w:rPr>
                <w:rFonts w:asciiTheme="minorEastAsia" w:hAnsiTheme="minorEastAsia" w:hint="eastAsia"/>
              </w:rPr>
              <w:t>运用这些规律。</w:t>
            </w:r>
            <w:r w:rsidR="00ED2EAA" w:rsidRPr="00153A66">
              <w:rPr>
                <w:rFonts w:asciiTheme="minorEastAsia" w:hAnsiTheme="minorEastAsia" w:hint="eastAsia"/>
              </w:rPr>
              <w:t>农业生产讲究天时、地利和人和</w:t>
            </w:r>
            <w:r w:rsidR="00BB48B7" w:rsidRPr="00153A66">
              <w:rPr>
                <w:rFonts w:asciiTheme="minorEastAsia" w:hAnsiTheme="minorEastAsia" w:hint="eastAsia"/>
              </w:rPr>
              <w:t>，农业收成</w:t>
            </w:r>
            <w:r w:rsidR="00710DE8">
              <w:rPr>
                <w:rFonts w:asciiTheme="minorEastAsia" w:hAnsiTheme="minorEastAsia" w:hint="eastAsia"/>
              </w:rPr>
              <w:t>大</w:t>
            </w:r>
            <w:r w:rsidR="00BB48B7" w:rsidRPr="00153A66">
              <w:rPr>
                <w:rFonts w:asciiTheme="minorEastAsia" w:hAnsiTheme="minorEastAsia" w:hint="eastAsia"/>
              </w:rPr>
              <w:t>部分依赖于</w:t>
            </w:r>
            <w:r w:rsidR="00FE3CDC">
              <w:rPr>
                <w:rFonts w:asciiTheme="minorEastAsia" w:hAnsiTheme="minorEastAsia" w:hint="eastAsia"/>
              </w:rPr>
              <w:t>自然条件</w:t>
            </w:r>
            <w:r w:rsidR="00BB48B7" w:rsidRPr="00153A66">
              <w:rPr>
                <w:rFonts w:asciiTheme="minorEastAsia" w:hAnsiTheme="minorEastAsia" w:hint="eastAsia"/>
              </w:rPr>
              <w:t>。</w:t>
            </w:r>
            <w:r w:rsidR="005E6CC6" w:rsidRPr="00153A66">
              <w:rPr>
                <w:rFonts w:asciiTheme="minorEastAsia" w:hAnsiTheme="minorEastAsia" w:hint="eastAsia"/>
              </w:rPr>
              <w:t>自然因素主要包括土地状况</w:t>
            </w:r>
            <w:r w:rsidR="00710DE8">
              <w:rPr>
                <w:rFonts w:asciiTheme="minorEastAsia" w:hAnsiTheme="minorEastAsia" w:hint="eastAsia"/>
              </w:rPr>
              <w:t>（地利）</w:t>
            </w:r>
            <w:r w:rsidR="005E6CC6" w:rsidRPr="00153A66">
              <w:rPr>
                <w:rFonts w:asciiTheme="minorEastAsia" w:hAnsiTheme="minorEastAsia" w:hint="eastAsia"/>
              </w:rPr>
              <w:t>和气候</w:t>
            </w:r>
            <w:r w:rsidR="00710DE8">
              <w:rPr>
                <w:rFonts w:asciiTheme="minorEastAsia" w:hAnsiTheme="minorEastAsia" w:hint="eastAsia"/>
              </w:rPr>
              <w:t>（天时）</w:t>
            </w:r>
            <w:r w:rsidR="0032502E" w:rsidRPr="00153A66">
              <w:rPr>
                <w:rFonts w:asciiTheme="minorEastAsia" w:hAnsiTheme="minorEastAsia" w:hint="eastAsia"/>
              </w:rPr>
              <w:t>，其中</w:t>
            </w:r>
            <w:r w:rsidR="00244FFF">
              <w:rPr>
                <w:rFonts w:asciiTheme="minorEastAsia" w:hAnsiTheme="minorEastAsia" w:hint="eastAsia"/>
              </w:rPr>
              <w:t>土地状况主要用地形和土地生态环境质量衡量，</w:t>
            </w:r>
            <w:r w:rsidR="0032502E" w:rsidRPr="00153A66">
              <w:rPr>
                <w:rFonts w:asciiTheme="minorEastAsia" w:hAnsiTheme="minorEastAsia" w:hint="eastAsia"/>
              </w:rPr>
              <w:t>气候主要用降水</w:t>
            </w:r>
            <w:r w:rsidR="00EB1A63" w:rsidRPr="00153A66">
              <w:rPr>
                <w:rFonts w:asciiTheme="minorEastAsia" w:hAnsiTheme="minorEastAsia" w:hint="eastAsia"/>
              </w:rPr>
              <w:t>、日照和</w:t>
            </w:r>
            <w:r w:rsidR="0032502E" w:rsidRPr="00153A66">
              <w:rPr>
                <w:rFonts w:asciiTheme="minorEastAsia" w:hAnsiTheme="minorEastAsia" w:hint="eastAsia"/>
              </w:rPr>
              <w:t>积温衡量</w:t>
            </w:r>
            <w:r w:rsidR="005307E4" w:rsidRPr="00153A66">
              <w:rPr>
                <w:rFonts w:ascii="宋体" w:hAnsi="宋体" w:hint="eastAsia"/>
              </w:rPr>
              <w:t>。</w:t>
            </w:r>
            <w:r w:rsidR="00D3019D" w:rsidRPr="00153A66">
              <w:rPr>
                <w:rFonts w:ascii="宋体" w:hAnsi="宋体" w:hint="eastAsia"/>
              </w:rPr>
              <w:t>气候变化对土地生产率的影响有利有弊，总体上弊大于利（吴绍洪等，</w:t>
            </w:r>
            <w:r w:rsidR="00D3019D" w:rsidRPr="00153A66">
              <w:t>2014</w:t>
            </w:r>
            <w:r w:rsidR="00D3019D" w:rsidRPr="00153A66">
              <w:rPr>
                <w:rFonts w:ascii="宋体" w:hAnsi="宋体" w:hint="eastAsia"/>
              </w:rPr>
              <w:t>）</w:t>
            </w:r>
            <w:r w:rsidR="00A42A59" w:rsidRPr="00153A66">
              <w:rPr>
                <w:rFonts w:ascii="宋体" w:hAnsi="宋体" w:hint="eastAsia"/>
              </w:rPr>
              <w:t>，具体</w:t>
            </w:r>
            <w:r w:rsidR="00601F2C" w:rsidRPr="00153A66">
              <w:rPr>
                <w:rFonts w:ascii="宋体" w:hAnsi="宋体" w:hint="eastAsia"/>
              </w:rPr>
              <w:t>情况</w:t>
            </w:r>
            <w:r w:rsidR="00A42A59" w:rsidRPr="00153A66">
              <w:rPr>
                <w:rFonts w:ascii="宋体" w:hAnsi="宋体" w:hint="eastAsia"/>
              </w:rPr>
              <w:t>应针对不同区域不同农作物分</w:t>
            </w:r>
            <w:r w:rsidR="00601F2C" w:rsidRPr="00153A66">
              <w:rPr>
                <w:rFonts w:ascii="宋体" w:hAnsi="宋体" w:hint="eastAsia"/>
              </w:rPr>
              <w:t>类</w:t>
            </w:r>
            <w:r w:rsidR="00A42A59" w:rsidRPr="00153A66">
              <w:rPr>
                <w:rFonts w:ascii="宋体" w:hAnsi="宋体" w:hint="eastAsia"/>
              </w:rPr>
              <w:t>而论</w:t>
            </w:r>
            <w:r w:rsidR="00D06CE4" w:rsidRPr="00153A66">
              <w:rPr>
                <w:rFonts w:ascii="宋体" w:hAnsi="宋体" w:hint="eastAsia"/>
              </w:rPr>
              <w:t>（候</w:t>
            </w:r>
            <w:proofErr w:type="gramStart"/>
            <w:r w:rsidR="00D06CE4" w:rsidRPr="00153A66">
              <w:rPr>
                <w:rFonts w:ascii="宋体" w:hAnsi="宋体" w:hint="eastAsia"/>
              </w:rPr>
              <w:t>麟</w:t>
            </w:r>
            <w:proofErr w:type="gramEnd"/>
            <w:r w:rsidR="00D06CE4" w:rsidRPr="00153A66">
              <w:rPr>
                <w:rFonts w:ascii="宋体" w:hAnsi="宋体" w:hint="eastAsia"/>
              </w:rPr>
              <w:t>科等，</w:t>
            </w:r>
            <w:r w:rsidR="00D06CE4" w:rsidRPr="00153A66">
              <w:t>2015</w:t>
            </w:r>
            <w:r w:rsidR="00756599" w:rsidRPr="00153A66">
              <w:rPr>
                <w:rFonts w:ascii="宋体" w:hAnsi="宋体" w:hint="eastAsia"/>
              </w:rPr>
              <w:t>；</w:t>
            </w:r>
            <w:r w:rsidR="00756599" w:rsidRPr="00153A66">
              <w:rPr>
                <w:rFonts w:hint="eastAsia"/>
              </w:rPr>
              <w:t>周曙东等，</w:t>
            </w:r>
            <w:r w:rsidR="00756599" w:rsidRPr="00153A66">
              <w:t>2013</w:t>
            </w:r>
            <w:r w:rsidR="00D06CE4" w:rsidRPr="00153A66">
              <w:rPr>
                <w:rFonts w:ascii="宋体" w:hAnsi="宋体"/>
              </w:rPr>
              <w:t>）</w:t>
            </w:r>
            <w:r w:rsidR="00243F6D">
              <w:rPr>
                <w:rFonts w:ascii="宋体" w:hAnsi="宋体" w:hint="eastAsia"/>
              </w:rPr>
              <w:t>；</w:t>
            </w:r>
            <w:r w:rsidR="00A141D7">
              <w:rPr>
                <w:rFonts w:ascii="宋体" w:hAnsi="宋体" w:hint="eastAsia"/>
              </w:rPr>
              <w:t>种植业对土地的要求高</w:t>
            </w:r>
            <w:r w:rsidR="00244FFF">
              <w:rPr>
                <w:rFonts w:ascii="宋体" w:hAnsi="宋体" w:hint="eastAsia"/>
              </w:rPr>
              <w:t>，</w:t>
            </w:r>
            <w:r w:rsidR="008A30D7">
              <w:rPr>
                <w:rFonts w:ascii="宋体" w:hAnsi="宋体" w:hint="eastAsia"/>
              </w:rPr>
              <w:t>问题的</w:t>
            </w:r>
            <w:r w:rsidR="00910F0C">
              <w:rPr>
                <w:rFonts w:ascii="宋体" w:hAnsi="宋体" w:hint="eastAsia"/>
              </w:rPr>
              <w:t>关键是</w:t>
            </w:r>
            <w:r w:rsidR="006879ED">
              <w:rPr>
                <w:rFonts w:ascii="宋体" w:hAnsi="宋体" w:hint="eastAsia"/>
              </w:rPr>
              <w:t>如何选择</w:t>
            </w:r>
            <w:r w:rsidR="00743581">
              <w:rPr>
                <w:rFonts w:ascii="宋体" w:hAnsi="宋体" w:hint="eastAsia"/>
              </w:rPr>
              <w:t>指标衡量</w:t>
            </w:r>
            <w:r w:rsidR="00910F0C">
              <w:rPr>
                <w:rFonts w:ascii="宋体" w:hAnsi="宋体" w:hint="eastAsia"/>
              </w:rPr>
              <w:t>地形和土地质量</w:t>
            </w:r>
            <w:r w:rsidR="00244FFF">
              <w:rPr>
                <w:rFonts w:ascii="宋体" w:hAnsi="宋体" w:hint="eastAsia"/>
              </w:rPr>
              <w:t>。</w:t>
            </w:r>
            <w:r w:rsidR="00910F0C">
              <w:rPr>
                <w:rFonts w:ascii="宋体" w:hAnsi="宋体" w:hint="eastAsia"/>
              </w:rPr>
              <w:t>地形</w:t>
            </w:r>
            <w:r w:rsidR="004E168E" w:rsidRPr="00153A66">
              <w:rPr>
                <w:rFonts w:ascii="宋体" w:hAnsi="宋体" w:hint="eastAsia"/>
              </w:rPr>
              <w:t>特征在一定程度上</w:t>
            </w:r>
            <w:r w:rsidR="00CB3C31" w:rsidRPr="00153A66">
              <w:rPr>
                <w:rFonts w:ascii="宋体" w:hAnsi="宋体" w:hint="eastAsia"/>
              </w:rPr>
              <w:t>会</w:t>
            </w:r>
            <w:r w:rsidR="004E168E" w:rsidRPr="00153A66">
              <w:rPr>
                <w:rFonts w:ascii="宋体" w:hAnsi="宋体" w:hint="eastAsia"/>
              </w:rPr>
              <w:t>影响</w:t>
            </w:r>
            <w:r w:rsidR="00AC7F01" w:rsidRPr="00153A66">
              <w:rPr>
                <w:rFonts w:ascii="宋体" w:hAnsi="宋体" w:hint="eastAsia"/>
              </w:rPr>
              <w:t>农户</w:t>
            </w:r>
            <w:r w:rsidR="004E168E" w:rsidRPr="00153A66">
              <w:rPr>
                <w:rFonts w:ascii="宋体" w:hAnsi="宋体" w:hint="eastAsia"/>
              </w:rPr>
              <w:t>种植品种和种植方式（</w:t>
            </w:r>
            <w:r w:rsidR="00017DDE" w:rsidRPr="00153A66">
              <w:rPr>
                <w:rFonts w:hint="eastAsia"/>
              </w:rPr>
              <w:t>郑旭媛等，</w:t>
            </w:r>
            <w:r w:rsidR="00017DDE" w:rsidRPr="00153A66">
              <w:t>2017</w:t>
            </w:r>
            <w:r w:rsidR="00C45DEF" w:rsidRPr="00153A66">
              <w:t>；</w:t>
            </w:r>
            <w:r w:rsidR="00017DDE" w:rsidRPr="00153A66">
              <w:rPr>
                <w:rFonts w:ascii="宋体" w:hAnsi="宋体" w:hint="eastAsia"/>
              </w:rPr>
              <w:t>龚文峰等，</w:t>
            </w:r>
            <w:r w:rsidR="00017DDE" w:rsidRPr="00153A66">
              <w:t>201</w:t>
            </w:r>
            <w:r w:rsidR="00017DDE" w:rsidRPr="00BA706E">
              <w:t>3</w:t>
            </w:r>
            <w:r w:rsidR="00CE1D04" w:rsidRPr="00BA706E">
              <w:rPr>
                <w:rFonts w:ascii="宋体" w:hAnsi="宋体" w:hint="eastAsia"/>
              </w:rPr>
              <w:t>），</w:t>
            </w:r>
            <w:r w:rsidR="00D74C5F" w:rsidRPr="00BA706E">
              <w:rPr>
                <w:rFonts w:ascii="宋体" w:hAnsi="宋体" w:hint="eastAsia"/>
              </w:rPr>
              <w:t>从而产生土地生产率的差异</w:t>
            </w:r>
            <w:r w:rsidR="00D0702A" w:rsidRPr="00BA706E">
              <w:rPr>
                <w:rFonts w:ascii="宋体" w:hAnsi="宋体" w:hint="eastAsia"/>
              </w:rPr>
              <w:t>。</w:t>
            </w:r>
            <w:r w:rsidR="00316A55" w:rsidRPr="00BA706E">
              <w:rPr>
                <w:rFonts w:ascii="宋体" w:hAnsi="宋体" w:hint="eastAsia"/>
              </w:rPr>
              <w:t>比</w:t>
            </w:r>
            <w:r w:rsidR="00316A55">
              <w:rPr>
                <w:rFonts w:ascii="宋体" w:hAnsi="宋体" w:hint="eastAsia"/>
              </w:rPr>
              <w:t>较常规的做法是用</w:t>
            </w:r>
            <w:r w:rsidR="00316A55" w:rsidRPr="00153A66">
              <w:rPr>
                <w:rFonts w:ascii="宋体" w:hAnsi="宋体" w:hint="eastAsia"/>
              </w:rPr>
              <w:t>耕地坡度</w:t>
            </w:r>
            <w:r w:rsidR="00316A55">
              <w:rPr>
                <w:rFonts w:ascii="宋体" w:hAnsi="宋体" w:hint="eastAsia"/>
              </w:rPr>
              <w:t>来衡量地形</w:t>
            </w:r>
            <w:r w:rsidR="00D60D6D">
              <w:rPr>
                <w:rFonts w:ascii="宋体" w:hAnsi="宋体" w:hint="eastAsia"/>
              </w:rPr>
              <w:t>（龚文峰等，</w:t>
            </w:r>
            <w:r w:rsidR="00D60D6D" w:rsidRPr="00911285">
              <w:t>2013</w:t>
            </w:r>
            <w:r w:rsidR="00D60D6D">
              <w:rPr>
                <w:rFonts w:ascii="宋体" w:hAnsi="宋体" w:hint="eastAsia"/>
              </w:rPr>
              <w:t>）</w:t>
            </w:r>
            <w:r w:rsidR="00D0702A">
              <w:rPr>
                <w:rFonts w:ascii="宋体" w:hAnsi="宋体" w:hint="eastAsia"/>
              </w:rPr>
              <w:t>，或者</w:t>
            </w:r>
            <w:r w:rsidR="00D60D6D">
              <w:rPr>
                <w:rFonts w:ascii="宋体" w:hAnsi="宋体" w:hint="eastAsia"/>
              </w:rPr>
              <w:t>根据</w:t>
            </w:r>
            <w:r w:rsidR="00D0702A">
              <w:rPr>
                <w:rFonts w:ascii="宋体" w:hAnsi="宋体" w:hint="eastAsia"/>
              </w:rPr>
              <w:t>当地地貌</w:t>
            </w:r>
            <w:r w:rsidR="00D60D6D">
              <w:rPr>
                <w:rFonts w:ascii="宋体" w:hAnsi="宋体" w:hint="eastAsia"/>
              </w:rPr>
              <w:t>特点设置虚拟变量解决</w:t>
            </w:r>
            <w:r w:rsidR="00D0702A">
              <w:rPr>
                <w:rFonts w:ascii="宋体" w:hAnsi="宋体" w:hint="eastAsia"/>
              </w:rPr>
              <w:t>（</w:t>
            </w:r>
            <w:proofErr w:type="gramStart"/>
            <w:r w:rsidR="00D60D6D">
              <w:rPr>
                <w:rFonts w:ascii="宋体" w:hAnsi="宋体" w:hint="eastAsia"/>
              </w:rPr>
              <w:t>周晶等</w:t>
            </w:r>
            <w:proofErr w:type="gramEnd"/>
            <w:r w:rsidR="00D60D6D">
              <w:rPr>
                <w:rFonts w:ascii="宋体" w:hAnsi="宋体" w:hint="eastAsia"/>
              </w:rPr>
              <w:t>，</w:t>
            </w:r>
            <w:r w:rsidR="00D60D6D" w:rsidRPr="00911285">
              <w:t>2013</w:t>
            </w:r>
            <w:r w:rsidR="00D60D6D">
              <w:rPr>
                <w:rFonts w:ascii="宋体" w:hAnsi="宋体" w:hint="eastAsia"/>
              </w:rPr>
              <w:t>）</w:t>
            </w:r>
            <w:r w:rsidR="00D74C5F" w:rsidRPr="00153A66">
              <w:rPr>
                <w:rFonts w:ascii="宋体" w:hAnsi="宋体" w:hint="eastAsia"/>
              </w:rPr>
              <w:t>。</w:t>
            </w:r>
            <w:r w:rsidR="00D60D6D">
              <w:rPr>
                <w:rFonts w:ascii="宋体" w:hAnsi="宋体" w:hint="eastAsia"/>
              </w:rPr>
              <w:t>土地质量对种植业的影响无须多言，但</w:t>
            </w:r>
            <w:r w:rsidR="00CE1D04" w:rsidRPr="00153A66">
              <w:rPr>
                <w:rFonts w:ascii="宋体" w:hAnsi="宋体" w:hint="eastAsia"/>
              </w:rPr>
              <w:t>土地质量较难观测</w:t>
            </w:r>
            <w:r w:rsidR="00D07F50">
              <w:rPr>
                <w:rFonts w:ascii="宋体" w:hAnsi="宋体" w:hint="eastAsia"/>
              </w:rPr>
              <w:t>或</w:t>
            </w:r>
            <w:r w:rsidR="00CE1D04" w:rsidRPr="00153A66">
              <w:rPr>
                <w:rFonts w:ascii="宋体" w:hAnsi="宋体" w:hint="eastAsia"/>
              </w:rPr>
              <w:t>难以用数据衡量，</w:t>
            </w:r>
            <w:r w:rsidR="00046418" w:rsidRPr="00153A66">
              <w:rPr>
                <w:rFonts w:ascii="宋体" w:hAnsi="宋体" w:hint="eastAsia"/>
              </w:rPr>
              <w:t>所以</w:t>
            </w:r>
            <w:r w:rsidR="002A5680" w:rsidRPr="00153A66">
              <w:rPr>
                <w:rFonts w:ascii="宋体" w:hAnsi="宋体" w:hint="eastAsia"/>
              </w:rPr>
              <w:t>一般</w:t>
            </w:r>
            <w:r w:rsidR="00046418" w:rsidRPr="00153A66">
              <w:rPr>
                <w:rFonts w:ascii="宋体" w:hAnsi="宋体" w:hint="eastAsia"/>
              </w:rPr>
              <w:t>用固定效应模型来解决这个问题</w:t>
            </w:r>
            <w:r w:rsidR="00833592" w:rsidRPr="00153A66">
              <w:rPr>
                <w:rFonts w:ascii="宋体" w:hAnsi="宋体" w:hint="eastAsia"/>
              </w:rPr>
              <w:t>（</w:t>
            </w:r>
            <w:proofErr w:type="spellStart"/>
            <w:r w:rsidR="00833592" w:rsidRPr="00153A66">
              <w:t>Heltberg</w:t>
            </w:r>
            <w:proofErr w:type="spellEnd"/>
            <w:r w:rsidR="00833592" w:rsidRPr="00153A66">
              <w:t xml:space="preserve"> R</w:t>
            </w:r>
            <w:r w:rsidR="003712E2" w:rsidRPr="00153A66">
              <w:rPr>
                <w:rFonts w:hint="eastAsia"/>
              </w:rPr>
              <w:t>，</w:t>
            </w:r>
            <w:r w:rsidR="00833592" w:rsidRPr="00153A66">
              <w:t>1998</w:t>
            </w:r>
            <w:r w:rsidR="00833592" w:rsidRPr="00153A66">
              <w:rPr>
                <w:rFonts w:ascii="宋体" w:hAnsi="宋体"/>
              </w:rPr>
              <w:t>）</w:t>
            </w:r>
            <w:r w:rsidR="00833592" w:rsidRPr="00153A66">
              <w:rPr>
                <w:rFonts w:ascii="宋体" w:hAnsi="宋体" w:hint="eastAsia"/>
              </w:rPr>
              <w:t>或</w:t>
            </w:r>
            <w:r w:rsidR="00AD4E4E" w:rsidRPr="00153A66">
              <w:rPr>
                <w:rFonts w:ascii="宋体" w:hAnsi="宋体" w:hint="eastAsia"/>
              </w:rPr>
              <w:t>默认</w:t>
            </w:r>
            <w:r w:rsidR="00833592" w:rsidRPr="00153A66">
              <w:rPr>
                <w:rFonts w:ascii="宋体" w:hAnsi="宋体" w:hint="eastAsia"/>
              </w:rPr>
              <w:t>同一区域内土地质量的差异是不明显的</w:t>
            </w:r>
            <w:r w:rsidR="008021C1" w:rsidRPr="00153A66">
              <w:rPr>
                <w:rFonts w:ascii="宋体" w:hAnsi="宋体" w:hint="eastAsia"/>
              </w:rPr>
              <w:t>，</w:t>
            </w:r>
            <w:r w:rsidR="00AD4E4E" w:rsidRPr="00153A66">
              <w:rPr>
                <w:rFonts w:ascii="宋体" w:hAnsi="宋体" w:hint="eastAsia"/>
              </w:rPr>
              <w:t>无须处理</w:t>
            </w:r>
            <w:r w:rsidR="004048EE" w:rsidRPr="00153A66">
              <w:rPr>
                <w:rFonts w:ascii="宋体" w:hAnsi="宋体" w:hint="eastAsia"/>
              </w:rPr>
              <w:t>（李谷成等，</w:t>
            </w:r>
            <w:r w:rsidR="004048EE" w:rsidRPr="00153A66">
              <w:t>2009</w:t>
            </w:r>
            <w:r w:rsidR="0074756B" w:rsidRPr="00153A66">
              <w:rPr>
                <w:rFonts w:ascii="宋体" w:hAnsi="宋体" w:hint="eastAsia"/>
              </w:rPr>
              <w:t>）</w:t>
            </w:r>
            <w:r w:rsidR="00046418" w:rsidRPr="00153A66">
              <w:rPr>
                <w:rFonts w:ascii="宋体" w:hAnsi="宋体" w:hint="eastAsia"/>
              </w:rPr>
              <w:t>。</w:t>
            </w:r>
          </w:p>
          <w:p w:rsidR="002D25BD" w:rsidRPr="00153A66" w:rsidRDefault="002D25BD" w:rsidP="00D06944">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2</w:t>
            </w:r>
            <w:r w:rsidRPr="00153A66">
              <w:rPr>
                <w:rFonts w:ascii="楷体" w:eastAsia="楷体" w:hAnsi="楷体" w:hint="eastAsia"/>
              </w:rPr>
              <w:t>）社会因素</w:t>
            </w:r>
          </w:p>
          <w:p w:rsidR="00D37F72" w:rsidRPr="00153A66" w:rsidRDefault="00943333" w:rsidP="00D06944">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农作物种植靠天帮忙</w:t>
            </w:r>
            <w:r w:rsidR="0086722D" w:rsidRPr="00153A66">
              <w:rPr>
                <w:rFonts w:asciiTheme="minorEastAsia" w:hAnsiTheme="minorEastAsia" w:hint="eastAsia"/>
              </w:rPr>
              <w:t>和</w:t>
            </w:r>
            <w:r w:rsidRPr="00153A66">
              <w:rPr>
                <w:rFonts w:asciiTheme="minorEastAsia" w:hAnsiTheme="minorEastAsia" w:hint="eastAsia"/>
              </w:rPr>
              <w:t>人努力，</w:t>
            </w:r>
            <w:r w:rsidR="00CF520D" w:rsidRPr="00153A66">
              <w:rPr>
                <w:rFonts w:asciiTheme="minorEastAsia" w:hAnsiTheme="minorEastAsia" w:hint="eastAsia"/>
              </w:rPr>
              <w:t>关键还</w:t>
            </w:r>
            <w:r w:rsidR="000344F4" w:rsidRPr="00153A66">
              <w:rPr>
                <w:rFonts w:asciiTheme="minorEastAsia" w:hAnsiTheme="minorEastAsia" w:hint="eastAsia"/>
              </w:rPr>
              <w:t>看</w:t>
            </w:r>
            <w:r w:rsidR="00CF520D" w:rsidRPr="00153A66">
              <w:rPr>
                <w:rFonts w:asciiTheme="minorEastAsia" w:hAnsiTheme="minorEastAsia" w:hint="eastAsia"/>
              </w:rPr>
              <w:t>人努力</w:t>
            </w:r>
            <w:r w:rsidRPr="00153A66">
              <w:rPr>
                <w:rFonts w:asciiTheme="minorEastAsia" w:hAnsiTheme="minorEastAsia" w:hint="eastAsia"/>
              </w:rPr>
              <w:t>。</w:t>
            </w:r>
            <w:r w:rsidR="00C91930" w:rsidRPr="00153A66">
              <w:rPr>
                <w:rFonts w:asciiTheme="minorEastAsia" w:hAnsiTheme="minorEastAsia" w:hint="eastAsia"/>
              </w:rPr>
              <w:t>人是社会的主体，</w:t>
            </w:r>
            <w:r w:rsidR="00D7328E" w:rsidRPr="00153A66">
              <w:rPr>
                <w:rFonts w:asciiTheme="minorEastAsia" w:hAnsiTheme="minorEastAsia" w:hint="eastAsia"/>
              </w:rPr>
              <w:t>人因主观能动性区别于其他生物，</w:t>
            </w:r>
            <w:r w:rsidR="008A48BC" w:rsidRPr="00153A66">
              <w:rPr>
                <w:rFonts w:asciiTheme="minorEastAsia" w:hAnsiTheme="minorEastAsia" w:hint="eastAsia"/>
              </w:rPr>
              <w:t>人类</w:t>
            </w:r>
            <w:r w:rsidR="00D7328E" w:rsidRPr="00153A66">
              <w:rPr>
                <w:rFonts w:asciiTheme="minorEastAsia" w:hAnsiTheme="minorEastAsia" w:hint="eastAsia"/>
              </w:rPr>
              <w:t>可以通过调整自己的行为，适应和利用农业生产的自然规律。</w:t>
            </w:r>
            <w:r w:rsidR="00D37F72" w:rsidRPr="00153A66">
              <w:rPr>
                <w:rFonts w:asciiTheme="minorEastAsia" w:hAnsiTheme="minorEastAsia" w:hint="eastAsia"/>
              </w:rPr>
              <w:t>以下将社会因素分为</w:t>
            </w:r>
            <w:r w:rsidR="00C61682" w:rsidRPr="00153A66">
              <w:rPr>
                <w:rFonts w:asciiTheme="minorEastAsia" w:hAnsiTheme="minorEastAsia" w:hint="eastAsia"/>
              </w:rPr>
              <w:t>家庭特征因素、政府因素和市场因素</w:t>
            </w:r>
            <w:r w:rsidR="008B4004" w:rsidRPr="00153A66">
              <w:rPr>
                <w:rFonts w:asciiTheme="minorEastAsia" w:hAnsiTheme="minorEastAsia" w:hint="eastAsia"/>
              </w:rPr>
              <w:t>三</w:t>
            </w:r>
            <w:r w:rsidR="00D37F72" w:rsidRPr="00153A66">
              <w:rPr>
                <w:rFonts w:asciiTheme="minorEastAsia" w:hAnsiTheme="minorEastAsia" w:hint="eastAsia"/>
              </w:rPr>
              <w:t>个部分。</w:t>
            </w:r>
          </w:p>
          <w:p w:rsidR="00B37E2C" w:rsidRDefault="00B37E2C" w:rsidP="00D06944">
            <w:pPr>
              <w:spacing w:beforeLines="50" w:before="163" w:afterLines="50" w:after="163" w:line="440" w:lineRule="exact"/>
              <w:ind w:firstLineChars="200" w:firstLine="480"/>
              <w:rPr>
                <w:ins w:id="3" w:author="曾翠红" w:date="2018-06-06T23:25:00Z"/>
                <w:rFonts w:asciiTheme="minorEastAsia" w:hAnsiTheme="minorEastAsia"/>
              </w:rPr>
            </w:pPr>
            <w:r w:rsidRPr="00153A66">
              <w:rPr>
                <w:rFonts w:asciiTheme="minorEastAsia" w:hAnsiTheme="minorEastAsia" w:hint="eastAsia"/>
              </w:rPr>
              <w:lastRenderedPageBreak/>
              <w:t>家庭</w:t>
            </w:r>
            <w:r w:rsidR="003C6894" w:rsidRPr="00153A66">
              <w:rPr>
                <w:rFonts w:asciiTheme="minorEastAsia" w:hAnsiTheme="minorEastAsia" w:hint="eastAsia"/>
              </w:rPr>
              <w:t>禀赋方面。</w:t>
            </w:r>
            <w:r w:rsidR="008974F4" w:rsidRPr="00153A66">
              <w:rPr>
                <w:rFonts w:asciiTheme="minorEastAsia" w:hAnsiTheme="minorEastAsia" w:hint="eastAsia"/>
              </w:rPr>
              <w:t>家庭</w:t>
            </w:r>
            <w:r w:rsidR="00BF313A" w:rsidRPr="00153A66">
              <w:rPr>
                <w:rFonts w:asciiTheme="minorEastAsia" w:hAnsiTheme="minorEastAsia" w:hint="eastAsia"/>
              </w:rPr>
              <w:t>特征变量主要包括</w:t>
            </w:r>
            <w:r w:rsidR="00D27583" w:rsidRPr="00153A66">
              <w:rPr>
                <w:rFonts w:asciiTheme="minorEastAsia" w:hAnsiTheme="minorEastAsia" w:hint="eastAsia"/>
              </w:rPr>
              <w:t>家庭人口结构（</w:t>
            </w:r>
            <w:r w:rsidR="00384C63" w:rsidRPr="00153A66">
              <w:rPr>
                <w:rFonts w:asciiTheme="minorEastAsia" w:hAnsiTheme="minorEastAsia" w:hint="eastAsia"/>
              </w:rPr>
              <w:t>年龄、性别</w:t>
            </w:r>
            <w:r w:rsidR="00112E79" w:rsidRPr="00153A66">
              <w:rPr>
                <w:rFonts w:asciiTheme="minorEastAsia" w:hAnsiTheme="minorEastAsia" w:hint="eastAsia"/>
              </w:rPr>
              <w:t>、</w:t>
            </w:r>
            <w:r w:rsidR="00BE709A" w:rsidRPr="00153A66">
              <w:rPr>
                <w:rFonts w:asciiTheme="minorEastAsia" w:hAnsiTheme="minorEastAsia" w:hint="eastAsia"/>
              </w:rPr>
              <w:t>职业结构</w:t>
            </w:r>
            <w:r w:rsidR="00384C63" w:rsidRPr="00153A66">
              <w:rPr>
                <w:rFonts w:asciiTheme="minorEastAsia" w:hAnsiTheme="minorEastAsia" w:hint="eastAsia"/>
              </w:rPr>
              <w:t>、</w:t>
            </w:r>
            <w:r w:rsidR="00112E79" w:rsidRPr="00153A66">
              <w:rPr>
                <w:rFonts w:asciiTheme="minorEastAsia" w:hAnsiTheme="minorEastAsia" w:hint="eastAsia"/>
              </w:rPr>
              <w:t>文化程度</w:t>
            </w:r>
            <w:r w:rsidR="00D27583" w:rsidRPr="00153A66">
              <w:rPr>
                <w:rFonts w:asciiTheme="minorEastAsia" w:hAnsiTheme="minorEastAsia" w:hint="eastAsia"/>
              </w:rPr>
              <w:t>）</w:t>
            </w:r>
            <w:r w:rsidR="001C3608" w:rsidRPr="00153A66">
              <w:rPr>
                <w:rFonts w:asciiTheme="minorEastAsia" w:hAnsiTheme="minorEastAsia" w:hint="eastAsia"/>
              </w:rPr>
              <w:t>、</w:t>
            </w:r>
            <w:r w:rsidR="00FD6F6B" w:rsidRPr="00153A66">
              <w:rPr>
                <w:rFonts w:asciiTheme="minorEastAsia" w:hAnsiTheme="minorEastAsia" w:hint="eastAsia"/>
              </w:rPr>
              <w:t>家庭</w:t>
            </w:r>
            <w:r w:rsidR="0075492E" w:rsidRPr="00153A66">
              <w:rPr>
                <w:rFonts w:asciiTheme="minorEastAsia" w:hAnsiTheme="minorEastAsia" w:hint="eastAsia"/>
              </w:rPr>
              <w:t>资产</w:t>
            </w:r>
            <w:r w:rsidR="00541FF9" w:rsidRPr="00153A66">
              <w:rPr>
                <w:rFonts w:asciiTheme="minorEastAsia" w:hAnsiTheme="minorEastAsia" w:hint="eastAsia"/>
              </w:rPr>
              <w:t>（土地、房屋等资产情况）和其他（</w:t>
            </w:r>
            <w:r w:rsidR="00B803DF" w:rsidRPr="00153A66">
              <w:rPr>
                <w:rFonts w:asciiTheme="minorEastAsia" w:hAnsiTheme="minorEastAsia" w:hint="eastAsia"/>
              </w:rPr>
              <w:t>技术培训、</w:t>
            </w:r>
            <w:r w:rsidR="00AC24B9" w:rsidRPr="00153A66">
              <w:rPr>
                <w:rFonts w:asciiTheme="minorEastAsia" w:hAnsiTheme="minorEastAsia" w:hint="eastAsia"/>
              </w:rPr>
              <w:t>风险偏好</w:t>
            </w:r>
            <w:r w:rsidR="008974F4" w:rsidRPr="00153A66">
              <w:rPr>
                <w:rFonts w:asciiTheme="minorEastAsia" w:hAnsiTheme="minorEastAsia" w:hint="eastAsia"/>
              </w:rPr>
              <w:t>等</w:t>
            </w:r>
            <w:r w:rsidR="00541FF9" w:rsidRPr="00153A66">
              <w:rPr>
                <w:rFonts w:asciiTheme="minorEastAsia" w:hAnsiTheme="minorEastAsia"/>
              </w:rPr>
              <w:t>）</w:t>
            </w:r>
            <w:r w:rsidR="008974F4" w:rsidRPr="00153A66">
              <w:rPr>
                <w:rFonts w:asciiTheme="minorEastAsia" w:hAnsiTheme="minorEastAsia" w:hint="eastAsia"/>
              </w:rPr>
              <w:t>来衡量。</w:t>
            </w:r>
            <w:r w:rsidR="000C433A" w:rsidRPr="00153A66">
              <w:rPr>
                <w:rFonts w:asciiTheme="minorEastAsia" w:hAnsiTheme="minorEastAsia" w:hint="eastAsia"/>
              </w:rPr>
              <w:t>①</w:t>
            </w:r>
            <w:r w:rsidR="00D27583" w:rsidRPr="00153A66">
              <w:rPr>
                <w:rFonts w:asciiTheme="minorEastAsia" w:hAnsiTheme="minorEastAsia" w:hint="eastAsia"/>
              </w:rPr>
              <w:t>在</w:t>
            </w:r>
            <w:r w:rsidR="0078076F" w:rsidRPr="00153A66">
              <w:rPr>
                <w:rFonts w:asciiTheme="minorEastAsia" w:hAnsiTheme="minorEastAsia" w:hint="eastAsia"/>
              </w:rPr>
              <w:t>家庭人口结构</w:t>
            </w:r>
            <w:r w:rsidR="00D27583" w:rsidRPr="00153A66">
              <w:rPr>
                <w:rFonts w:asciiTheme="minorEastAsia" w:hAnsiTheme="minorEastAsia" w:hint="eastAsia"/>
              </w:rPr>
              <w:t>方面，不同</w:t>
            </w:r>
            <w:r w:rsidR="0078076F" w:rsidRPr="00153A66">
              <w:rPr>
                <w:rFonts w:asciiTheme="minorEastAsia" w:hAnsiTheme="minorEastAsia" w:hint="eastAsia"/>
              </w:rPr>
              <w:t>情况要素投入</w:t>
            </w:r>
            <w:r w:rsidR="00BE30C1">
              <w:rPr>
                <w:rFonts w:asciiTheme="minorEastAsia" w:hAnsiTheme="minorEastAsia" w:hint="eastAsia"/>
              </w:rPr>
              <w:t>偏好</w:t>
            </w:r>
            <w:r w:rsidR="0078076F" w:rsidRPr="00153A66">
              <w:rPr>
                <w:rFonts w:asciiTheme="minorEastAsia" w:hAnsiTheme="minorEastAsia" w:hint="eastAsia"/>
              </w:rPr>
              <w:t>有差。一般认为，</w:t>
            </w:r>
            <w:r w:rsidR="00367412" w:rsidRPr="00153A66">
              <w:rPr>
                <w:rFonts w:asciiTheme="minorEastAsia" w:hAnsiTheme="minorEastAsia" w:hint="eastAsia"/>
              </w:rPr>
              <w:t>家庭成员的年龄及性别往往对土地单产影响差别不大（林本喜</w:t>
            </w:r>
            <w:r w:rsidR="004B101E" w:rsidRPr="00153A66">
              <w:rPr>
                <w:rFonts w:asciiTheme="minorEastAsia" w:hAnsiTheme="minorEastAsia" w:hint="eastAsia"/>
              </w:rPr>
              <w:t>和</w:t>
            </w:r>
            <w:proofErr w:type="gramStart"/>
            <w:r w:rsidR="004B101E" w:rsidRPr="00153A66">
              <w:rPr>
                <w:rFonts w:hint="eastAsia"/>
              </w:rPr>
              <w:t>邓</w:t>
            </w:r>
            <w:proofErr w:type="gramEnd"/>
            <w:r w:rsidR="004B101E" w:rsidRPr="00153A66">
              <w:rPr>
                <w:rFonts w:hint="eastAsia"/>
              </w:rPr>
              <w:t>衡山</w:t>
            </w:r>
            <w:r w:rsidR="00367412" w:rsidRPr="00153A66">
              <w:rPr>
                <w:rFonts w:asciiTheme="minorEastAsia" w:hAnsiTheme="minorEastAsia" w:hint="eastAsia"/>
              </w:rPr>
              <w:t>，</w:t>
            </w:r>
            <w:r w:rsidR="00367412" w:rsidRPr="00153A66">
              <w:t>2014</w:t>
            </w:r>
            <w:r w:rsidR="00367412" w:rsidRPr="00153A66">
              <w:rPr>
                <w:rFonts w:asciiTheme="minorEastAsia" w:hAnsiTheme="minorEastAsia" w:hint="eastAsia"/>
              </w:rPr>
              <w:t>）</w:t>
            </w:r>
            <w:r w:rsidR="00D27583" w:rsidRPr="00153A66">
              <w:rPr>
                <w:rFonts w:asciiTheme="minorEastAsia" w:hAnsiTheme="minorEastAsia" w:hint="eastAsia"/>
              </w:rPr>
              <w:t>。</w:t>
            </w:r>
            <w:r w:rsidR="001C3608" w:rsidRPr="00153A66">
              <w:rPr>
                <w:rFonts w:asciiTheme="minorEastAsia" w:hAnsiTheme="minorEastAsia" w:hint="eastAsia"/>
              </w:rPr>
              <w:t>家庭文化程度对土地生产率的影响</w:t>
            </w:r>
            <w:r w:rsidR="000C433A" w:rsidRPr="00153A66">
              <w:rPr>
                <w:rFonts w:asciiTheme="minorEastAsia" w:hAnsiTheme="minorEastAsia" w:hint="eastAsia"/>
              </w:rPr>
              <w:t>不确定</w:t>
            </w:r>
            <w:r w:rsidR="001C3608" w:rsidRPr="00153A66">
              <w:rPr>
                <w:rFonts w:asciiTheme="minorEastAsia" w:hAnsiTheme="minorEastAsia" w:hint="eastAsia"/>
              </w:rPr>
              <w:t>，学者们既有认为两者存在正向关系（高鸣等，</w:t>
            </w:r>
            <w:r w:rsidR="001C3608" w:rsidRPr="00153A66">
              <w:t>2017</w:t>
            </w:r>
            <w:r w:rsidR="001C3608" w:rsidRPr="00153A66">
              <w:rPr>
                <w:rFonts w:asciiTheme="minorEastAsia" w:hAnsiTheme="minorEastAsia" w:hint="eastAsia"/>
              </w:rPr>
              <w:t>；</w:t>
            </w:r>
            <w:r w:rsidR="001C3608" w:rsidRPr="00153A66">
              <w:rPr>
                <w:rFonts w:ascii="宋体" w:hAnsi="宋体" w:hint="eastAsia"/>
              </w:rPr>
              <w:t>钱文龙和洪名勇，</w:t>
            </w:r>
            <w:r w:rsidR="001C3608" w:rsidRPr="00153A66">
              <w:t>2016</w:t>
            </w:r>
            <w:r w:rsidR="001C3608" w:rsidRPr="00153A66">
              <w:rPr>
                <w:rFonts w:asciiTheme="minorEastAsia" w:hAnsiTheme="minorEastAsia" w:hint="eastAsia"/>
              </w:rPr>
              <w:t>），也有认为两者关系不显著（苏小松和何广文，</w:t>
            </w:r>
            <w:r w:rsidR="001C3608" w:rsidRPr="00153A66">
              <w:t>2013</w:t>
            </w:r>
            <w:r w:rsidR="001C3608" w:rsidRPr="00153A66">
              <w:rPr>
                <w:rFonts w:asciiTheme="minorEastAsia" w:hAnsiTheme="minorEastAsia" w:hint="eastAsia"/>
              </w:rPr>
              <w:t>）。但</w:t>
            </w:r>
            <w:r w:rsidR="004B101E" w:rsidRPr="00153A66">
              <w:rPr>
                <w:rFonts w:asciiTheme="minorEastAsia" w:hAnsiTheme="minorEastAsia" w:hint="eastAsia"/>
              </w:rPr>
              <w:t>家庭成员的职业结构</w:t>
            </w:r>
            <w:r w:rsidR="002B6444" w:rsidRPr="00153A66">
              <w:rPr>
                <w:rFonts w:asciiTheme="minorEastAsia" w:hAnsiTheme="minorEastAsia" w:hint="eastAsia"/>
              </w:rPr>
              <w:t>与粮食生产有密切关系，</w:t>
            </w:r>
            <w:r w:rsidR="004B101E" w:rsidRPr="00153A66">
              <w:rPr>
                <w:rFonts w:asciiTheme="minorEastAsia" w:hAnsiTheme="minorEastAsia" w:hint="eastAsia"/>
              </w:rPr>
              <w:t>劳动分工愈</w:t>
            </w:r>
            <w:r w:rsidR="00E92393" w:rsidRPr="00153A66">
              <w:rPr>
                <w:rFonts w:asciiTheme="minorEastAsia" w:hAnsiTheme="minorEastAsia" w:hint="eastAsia"/>
              </w:rPr>
              <w:t>趋于</w:t>
            </w:r>
            <w:r w:rsidR="002B6444" w:rsidRPr="00153A66">
              <w:rPr>
                <w:rFonts w:asciiTheme="minorEastAsia" w:hAnsiTheme="minorEastAsia" w:hint="eastAsia"/>
              </w:rPr>
              <w:t>稳定</w:t>
            </w:r>
            <w:r w:rsidR="004B101E" w:rsidRPr="00153A66">
              <w:rPr>
                <w:rFonts w:asciiTheme="minorEastAsia" w:hAnsiTheme="minorEastAsia" w:hint="eastAsia"/>
              </w:rPr>
              <w:t>成熟，土地生产率越高</w:t>
            </w:r>
            <w:r w:rsidR="0037076E" w:rsidRPr="00153A66">
              <w:rPr>
                <w:rFonts w:asciiTheme="minorEastAsia" w:hAnsiTheme="minorEastAsia" w:hint="eastAsia"/>
              </w:rPr>
              <w:t>（</w:t>
            </w:r>
            <w:proofErr w:type="gramStart"/>
            <w:r w:rsidR="0037076E" w:rsidRPr="00153A66">
              <w:rPr>
                <w:rFonts w:asciiTheme="minorEastAsia" w:hAnsiTheme="minorEastAsia" w:hint="eastAsia"/>
              </w:rPr>
              <w:t>许恒周</w:t>
            </w:r>
            <w:proofErr w:type="gramEnd"/>
            <w:r w:rsidR="0037076E" w:rsidRPr="00153A66">
              <w:rPr>
                <w:rFonts w:asciiTheme="minorEastAsia" w:hAnsiTheme="minorEastAsia" w:hint="eastAsia"/>
              </w:rPr>
              <w:t>等，</w:t>
            </w:r>
            <w:r w:rsidR="0037076E" w:rsidRPr="00153A66">
              <w:t>2012</w:t>
            </w:r>
            <w:r w:rsidR="0037076E" w:rsidRPr="00153A66">
              <w:rPr>
                <w:rFonts w:asciiTheme="minorEastAsia" w:hAnsiTheme="minorEastAsia" w:hint="eastAsia"/>
              </w:rPr>
              <w:t>）</w:t>
            </w:r>
            <w:r w:rsidR="00187C3D" w:rsidRPr="00153A66">
              <w:rPr>
                <w:rFonts w:asciiTheme="minorEastAsia" w:hAnsiTheme="minorEastAsia" w:hint="eastAsia"/>
              </w:rPr>
              <w:t>；</w:t>
            </w:r>
            <w:r w:rsidR="000C433A" w:rsidRPr="00153A66">
              <w:rPr>
                <w:rFonts w:asciiTheme="minorEastAsia" w:hAnsiTheme="minorEastAsia" w:hint="eastAsia"/>
              </w:rPr>
              <w:t>②</w:t>
            </w:r>
            <w:r w:rsidR="00480815" w:rsidRPr="00153A66">
              <w:rPr>
                <w:rFonts w:asciiTheme="minorEastAsia" w:hAnsiTheme="minorEastAsia" w:hint="eastAsia"/>
              </w:rPr>
              <w:t>农户家庭资产方面，</w:t>
            </w:r>
            <w:r w:rsidR="000E4E82">
              <w:rPr>
                <w:rFonts w:asciiTheme="minorEastAsia" w:hAnsiTheme="minorEastAsia" w:hint="eastAsia"/>
              </w:rPr>
              <w:t>财力相对雄厚的家庭</w:t>
            </w:r>
            <w:r w:rsidR="00BE30C1">
              <w:rPr>
                <w:rFonts w:asciiTheme="minorEastAsia" w:hAnsiTheme="minorEastAsia" w:hint="eastAsia"/>
              </w:rPr>
              <w:t>一般</w:t>
            </w:r>
            <w:r w:rsidR="000E4E82">
              <w:rPr>
                <w:rFonts w:asciiTheme="minorEastAsia" w:hAnsiTheme="minorEastAsia" w:hint="eastAsia"/>
              </w:rPr>
              <w:t>更有能力调整要素投入。</w:t>
            </w:r>
            <w:r w:rsidR="00D67573">
              <w:rPr>
                <w:rFonts w:asciiTheme="minorEastAsia" w:hAnsiTheme="minorEastAsia" w:hint="eastAsia"/>
              </w:rPr>
              <w:t>农户拥有的土地情况可通过细碎化程度</w:t>
            </w:r>
            <w:r w:rsidR="000D512B">
              <w:rPr>
                <w:rFonts w:asciiTheme="minorEastAsia" w:hAnsiTheme="minorEastAsia" w:hint="eastAsia"/>
              </w:rPr>
              <w:t>、地形</w:t>
            </w:r>
            <w:r w:rsidR="00D67573">
              <w:rPr>
                <w:rFonts w:asciiTheme="minorEastAsia" w:hAnsiTheme="minorEastAsia" w:hint="eastAsia"/>
              </w:rPr>
              <w:t>、土地质量和规模衡量。</w:t>
            </w:r>
            <w:r w:rsidR="00DF2354" w:rsidRPr="00153A66">
              <w:rPr>
                <w:rFonts w:asciiTheme="minorEastAsia" w:hAnsiTheme="minorEastAsia" w:hint="eastAsia"/>
              </w:rPr>
              <w:t>耕地细碎化</w:t>
            </w:r>
            <w:r w:rsidR="00ED0ACA" w:rsidRPr="00153A66">
              <w:rPr>
                <w:rFonts w:asciiTheme="minorEastAsia" w:hAnsiTheme="minorEastAsia" w:hint="eastAsia"/>
              </w:rPr>
              <w:t>程度</w:t>
            </w:r>
            <w:r w:rsidR="00D86AD3">
              <w:rPr>
                <w:rFonts w:asciiTheme="minorEastAsia" w:hAnsiTheme="minorEastAsia" w:hint="eastAsia"/>
              </w:rPr>
              <w:t>、</w:t>
            </w:r>
            <w:r w:rsidR="00ED0ACA" w:rsidRPr="00153A66">
              <w:rPr>
                <w:rFonts w:asciiTheme="minorEastAsia" w:hAnsiTheme="minorEastAsia" w:hint="eastAsia"/>
              </w:rPr>
              <w:t>地形</w:t>
            </w:r>
            <w:r w:rsidR="00D86AD3">
              <w:rPr>
                <w:rFonts w:asciiTheme="minorEastAsia" w:hAnsiTheme="minorEastAsia" w:hint="eastAsia"/>
              </w:rPr>
              <w:t>和土地规模</w:t>
            </w:r>
            <w:r w:rsidR="00F42F2A" w:rsidRPr="00153A66">
              <w:rPr>
                <w:rFonts w:asciiTheme="minorEastAsia" w:hAnsiTheme="minorEastAsia" w:hint="eastAsia"/>
              </w:rPr>
              <w:t>，</w:t>
            </w:r>
            <w:r w:rsidR="00466578" w:rsidRPr="00153A66">
              <w:rPr>
                <w:rFonts w:asciiTheme="minorEastAsia" w:hAnsiTheme="minorEastAsia" w:hint="eastAsia"/>
              </w:rPr>
              <w:t>通过</w:t>
            </w:r>
            <w:r w:rsidR="00A0288C" w:rsidRPr="00153A66">
              <w:rPr>
                <w:rFonts w:asciiTheme="minorEastAsia" w:hAnsiTheme="minorEastAsia" w:hint="eastAsia"/>
              </w:rPr>
              <w:t>改变</w:t>
            </w:r>
            <w:r w:rsidR="00466578" w:rsidRPr="00153A66">
              <w:rPr>
                <w:rFonts w:asciiTheme="minorEastAsia" w:hAnsiTheme="minorEastAsia" w:hint="eastAsia"/>
              </w:rPr>
              <w:t>农户种植类型和种植方式</w:t>
            </w:r>
            <w:r w:rsidR="00A0288C" w:rsidRPr="00153A66">
              <w:rPr>
                <w:rFonts w:asciiTheme="minorEastAsia" w:hAnsiTheme="minorEastAsia" w:hint="eastAsia"/>
              </w:rPr>
              <w:t>影响他们的产出</w:t>
            </w:r>
            <w:r w:rsidR="006D4E37" w:rsidRPr="00153A66">
              <w:rPr>
                <w:rFonts w:asciiTheme="minorEastAsia" w:hAnsiTheme="minorEastAsia" w:hint="eastAsia"/>
              </w:rPr>
              <w:t>。</w:t>
            </w:r>
            <w:r w:rsidR="002B23E2" w:rsidRPr="00153A66">
              <w:rPr>
                <w:rFonts w:asciiTheme="minorEastAsia" w:hAnsiTheme="minorEastAsia" w:hint="eastAsia"/>
              </w:rPr>
              <w:t>学者们普遍认同</w:t>
            </w:r>
            <w:r w:rsidR="00687F98" w:rsidRPr="00153A66">
              <w:rPr>
                <w:rFonts w:asciiTheme="minorEastAsia" w:hAnsiTheme="minorEastAsia" w:hint="eastAsia"/>
              </w:rPr>
              <w:t>耕地细碎化</w:t>
            </w:r>
            <w:r w:rsidR="00863917" w:rsidRPr="00153A66">
              <w:rPr>
                <w:rFonts w:asciiTheme="minorEastAsia" w:hAnsiTheme="minorEastAsia" w:hint="eastAsia"/>
              </w:rPr>
              <w:t>和地形</w:t>
            </w:r>
            <w:r w:rsidR="00EA7C78" w:rsidRPr="00153A66">
              <w:rPr>
                <w:rFonts w:asciiTheme="minorEastAsia" w:hAnsiTheme="minorEastAsia" w:hint="eastAsia"/>
              </w:rPr>
              <w:t>坡度</w:t>
            </w:r>
            <w:r w:rsidR="00AA2EEE" w:rsidRPr="00153A66">
              <w:rPr>
                <w:rFonts w:asciiTheme="minorEastAsia" w:hAnsiTheme="minorEastAsia" w:hint="eastAsia"/>
              </w:rPr>
              <w:t>大</w:t>
            </w:r>
            <w:r w:rsidR="00687F98" w:rsidRPr="00153A66">
              <w:rPr>
                <w:rFonts w:asciiTheme="minorEastAsia" w:hAnsiTheme="minorEastAsia" w:hint="eastAsia"/>
              </w:rPr>
              <w:t>阻碍机械设备的使用和技术的推广，</w:t>
            </w:r>
            <w:r w:rsidR="00A312EB" w:rsidRPr="00153A66">
              <w:rPr>
                <w:rFonts w:asciiTheme="minorEastAsia" w:hAnsiTheme="minorEastAsia" w:hint="eastAsia"/>
              </w:rPr>
              <w:t>不利于提高粮食产出（</w:t>
            </w:r>
            <w:r w:rsidR="00017DDE" w:rsidRPr="00153A66">
              <w:rPr>
                <w:rFonts w:asciiTheme="minorEastAsia" w:hAnsiTheme="minorEastAsia" w:hint="eastAsia"/>
              </w:rPr>
              <w:t>黄祖辉等，</w:t>
            </w:r>
            <w:r w:rsidR="00017DDE" w:rsidRPr="00153A66">
              <w:t>2014</w:t>
            </w:r>
            <w:r w:rsidR="00A312EB" w:rsidRPr="00153A66">
              <w:rPr>
                <w:rFonts w:asciiTheme="minorEastAsia" w:hAnsiTheme="minorEastAsia" w:hint="eastAsia"/>
              </w:rPr>
              <w:t>；</w:t>
            </w:r>
            <w:r w:rsidR="00017DDE" w:rsidRPr="00153A66">
              <w:rPr>
                <w:rFonts w:asciiTheme="minorEastAsia" w:hAnsiTheme="minorEastAsia" w:hint="eastAsia"/>
              </w:rPr>
              <w:t>李谷成等，</w:t>
            </w:r>
            <w:r w:rsidR="00017DDE" w:rsidRPr="00153A66">
              <w:t>2012</w:t>
            </w:r>
            <w:r w:rsidR="00A312EB" w:rsidRPr="00153A66">
              <w:rPr>
                <w:rFonts w:asciiTheme="minorEastAsia" w:hAnsiTheme="minorEastAsia" w:hint="eastAsia"/>
              </w:rPr>
              <w:t>）</w:t>
            </w:r>
            <w:r w:rsidR="002B23E2" w:rsidRPr="00153A66">
              <w:rPr>
                <w:rFonts w:asciiTheme="minorEastAsia" w:hAnsiTheme="minorEastAsia" w:hint="eastAsia"/>
              </w:rPr>
              <w:t>。</w:t>
            </w:r>
            <w:r w:rsidR="00763584" w:rsidRPr="00153A66">
              <w:rPr>
                <w:rFonts w:asciiTheme="minorEastAsia" w:hAnsiTheme="minorEastAsia" w:hint="eastAsia"/>
              </w:rPr>
              <w:t>但相对来说，同种程度土地细碎化情况下，小农户比大农户更能利用合理利用资源，带来更高效率（卢华和胡浩，</w:t>
            </w:r>
            <w:r w:rsidR="00763584" w:rsidRPr="00153A66">
              <w:t>2015</w:t>
            </w:r>
            <w:r w:rsidR="00763584" w:rsidRPr="00153A66">
              <w:rPr>
                <w:rFonts w:asciiTheme="minorEastAsia" w:hAnsiTheme="minorEastAsia"/>
              </w:rPr>
              <w:t>）</w:t>
            </w:r>
            <w:r w:rsidR="00D67573" w:rsidRPr="00911285">
              <w:rPr>
                <w:rFonts w:asciiTheme="minorEastAsia" w:hAnsiTheme="minorEastAsia" w:hint="eastAsia"/>
              </w:rPr>
              <w:t>。</w:t>
            </w:r>
            <w:r w:rsidR="00B803DF" w:rsidRPr="00153A66">
              <w:rPr>
                <w:rFonts w:asciiTheme="minorEastAsia" w:hAnsiTheme="minorEastAsia" w:hint="eastAsia"/>
              </w:rPr>
              <w:t>③</w:t>
            </w:r>
            <w:r w:rsidR="00F7268A" w:rsidRPr="00153A66">
              <w:rPr>
                <w:rFonts w:asciiTheme="minorEastAsia" w:hAnsiTheme="minorEastAsia" w:hint="eastAsia"/>
              </w:rPr>
              <w:t>其他</w:t>
            </w:r>
            <w:r w:rsidR="00B803DF" w:rsidRPr="00153A66">
              <w:rPr>
                <w:rFonts w:asciiTheme="minorEastAsia" w:hAnsiTheme="minorEastAsia" w:hint="eastAsia"/>
              </w:rPr>
              <w:t>方面，</w:t>
            </w:r>
            <w:r w:rsidR="001459CC" w:rsidRPr="00153A66">
              <w:rPr>
                <w:rFonts w:asciiTheme="minorEastAsia" w:hAnsiTheme="minorEastAsia" w:hint="eastAsia"/>
              </w:rPr>
              <w:t>如农户</w:t>
            </w:r>
            <w:r w:rsidR="00477877" w:rsidRPr="00153A66">
              <w:rPr>
                <w:rFonts w:asciiTheme="minorEastAsia" w:hAnsiTheme="minorEastAsia" w:hint="eastAsia"/>
              </w:rPr>
              <w:t>是</w:t>
            </w:r>
            <w:r w:rsidR="00B803DF" w:rsidRPr="00153A66">
              <w:rPr>
                <w:rFonts w:asciiTheme="minorEastAsia" w:hAnsiTheme="minorEastAsia" w:hint="eastAsia"/>
              </w:rPr>
              <w:t>否接受技术培训</w:t>
            </w:r>
            <w:r w:rsidR="00F7268A" w:rsidRPr="00153A66">
              <w:rPr>
                <w:rFonts w:asciiTheme="minorEastAsia" w:hAnsiTheme="minorEastAsia" w:hint="eastAsia"/>
              </w:rPr>
              <w:t>（李谷成等，</w:t>
            </w:r>
            <w:r w:rsidR="00F7268A" w:rsidRPr="00153A66">
              <w:t>2009</w:t>
            </w:r>
            <w:r w:rsidR="00F7268A" w:rsidRPr="00153A66">
              <w:rPr>
                <w:rFonts w:asciiTheme="minorEastAsia" w:hAnsiTheme="minorEastAsia" w:hint="eastAsia"/>
              </w:rPr>
              <w:t>）</w:t>
            </w:r>
            <w:r w:rsidR="00B803DF" w:rsidRPr="00153A66">
              <w:rPr>
                <w:rFonts w:asciiTheme="minorEastAsia" w:hAnsiTheme="minorEastAsia" w:hint="eastAsia"/>
              </w:rPr>
              <w:t>，是否选择复种，风险偏好如何</w:t>
            </w:r>
            <w:r w:rsidR="00837B77">
              <w:rPr>
                <w:rFonts w:asciiTheme="minorEastAsia" w:hAnsiTheme="minorEastAsia" w:hint="eastAsia"/>
              </w:rPr>
              <w:t>等</w:t>
            </w:r>
            <w:r w:rsidR="00DA0D3A" w:rsidRPr="00153A66">
              <w:rPr>
                <w:rFonts w:asciiTheme="minorEastAsia" w:hAnsiTheme="minorEastAsia" w:hint="eastAsia"/>
              </w:rPr>
              <w:t>对土地投入产生都有较大影响。</w:t>
            </w:r>
          </w:p>
          <w:p w:rsidR="008307B0" w:rsidRPr="00153A66" w:rsidRDefault="004B1DB6" w:rsidP="00D06944">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政府</w:t>
            </w:r>
            <w:r w:rsidR="004A4A5E" w:rsidRPr="00153A66">
              <w:rPr>
                <w:rFonts w:asciiTheme="minorEastAsia" w:hAnsiTheme="minorEastAsia" w:hint="eastAsia"/>
              </w:rPr>
              <w:t>方面</w:t>
            </w:r>
            <w:r w:rsidR="003C6894" w:rsidRPr="00153A66">
              <w:rPr>
                <w:rFonts w:asciiTheme="minorEastAsia" w:hAnsiTheme="minorEastAsia" w:hint="eastAsia"/>
              </w:rPr>
              <w:t>。政府</w:t>
            </w:r>
            <w:r w:rsidR="008A2184" w:rsidRPr="00153A66">
              <w:rPr>
                <w:rFonts w:asciiTheme="minorEastAsia" w:hAnsiTheme="minorEastAsia" w:hint="eastAsia"/>
              </w:rPr>
              <w:t>可</w:t>
            </w:r>
            <w:r w:rsidR="00342F20" w:rsidRPr="00153A66">
              <w:rPr>
                <w:rFonts w:asciiTheme="minorEastAsia" w:hAnsiTheme="minorEastAsia" w:hint="eastAsia"/>
              </w:rPr>
              <w:t>通过</w:t>
            </w:r>
            <w:r w:rsidR="009977BD" w:rsidRPr="00153A66">
              <w:rPr>
                <w:rFonts w:asciiTheme="minorEastAsia" w:hAnsiTheme="minorEastAsia" w:hint="eastAsia"/>
              </w:rPr>
              <w:t>实施</w:t>
            </w:r>
            <w:r w:rsidR="000C289D" w:rsidRPr="00153A66">
              <w:rPr>
                <w:rFonts w:asciiTheme="minorEastAsia" w:hAnsiTheme="minorEastAsia" w:hint="eastAsia"/>
              </w:rPr>
              <w:t>相关</w:t>
            </w:r>
            <w:r w:rsidR="00373490" w:rsidRPr="00153A66">
              <w:rPr>
                <w:rFonts w:asciiTheme="minorEastAsia" w:hAnsiTheme="minorEastAsia" w:hint="eastAsia"/>
              </w:rPr>
              <w:t>农业</w:t>
            </w:r>
            <w:r w:rsidR="008307B0" w:rsidRPr="00153A66">
              <w:rPr>
                <w:rFonts w:asciiTheme="minorEastAsia" w:hAnsiTheme="minorEastAsia" w:hint="eastAsia"/>
              </w:rPr>
              <w:t>政策</w:t>
            </w:r>
            <w:r w:rsidR="009977BD" w:rsidRPr="00153A66">
              <w:rPr>
                <w:rFonts w:asciiTheme="minorEastAsia" w:hAnsiTheme="minorEastAsia" w:hint="eastAsia"/>
              </w:rPr>
              <w:t>改善农业生产情况，提高农户经营积极性</w:t>
            </w:r>
            <w:r w:rsidR="00486713" w:rsidRPr="00153A66">
              <w:rPr>
                <w:rFonts w:asciiTheme="minorEastAsia" w:hAnsiTheme="minorEastAsia" w:hint="eastAsia"/>
              </w:rPr>
              <w:t>。</w:t>
            </w:r>
            <w:r w:rsidR="009742A8" w:rsidRPr="00153A66">
              <w:rPr>
                <w:rFonts w:asciiTheme="minorEastAsia" w:hAnsiTheme="minorEastAsia" w:hint="eastAsia"/>
              </w:rPr>
              <w:t>农业补贴</w:t>
            </w:r>
            <w:r w:rsidR="00A04D94" w:rsidRPr="00153A66">
              <w:rPr>
                <w:rFonts w:asciiTheme="minorEastAsia" w:hAnsiTheme="minorEastAsia" w:hint="eastAsia"/>
              </w:rPr>
              <w:t>涵盖了农户种植的各个环节，</w:t>
            </w:r>
            <w:r w:rsidR="001350D0" w:rsidRPr="00153A66">
              <w:rPr>
                <w:rFonts w:asciiTheme="minorEastAsia" w:hAnsiTheme="minorEastAsia" w:hint="eastAsia"/>
              </w:rPr>
              <w:t>在</w:t>
            </w:r>
            <w:r w:rsidR="00A32D72" w:rsidRPr="00153A66">
              <w:rPr>
                <w:rFonts w:ascii="宋体" w:hAnsi="宋体" w:hint="eastAsia"/>
              </w:rPr>
              <w:t>有效的补贴传导机制下通过降低农户资源配置成本，刺激农户采取更先进的</w:t>
            </w:r>
            <w:r w:rsidR="006E3BBD" w:rsidRPr="00153A66">
              <w:rPr>
                <w:rFonts w:ascii="宋体" w:hAnsi="宋体" w:hint="eastAsia"/>
              </w:rPr>
              <w:t>种植</w:t>
            </w:r>
            <w:r w:rsidR="00A32D72" w:rsidRPr="00153A66">
              <w:rPr>
                <w:rFonts w:ascii="宋体" w:hAnsi="宋体" w:hint="eastAsia"/>
              </w:rPr>
              <w:t>技术提高效率</w:t>
            </w:r>
            <w:r w:rsidR="00A04D94" w:rsidRPr="00153A66">
              <w:rPr>
                <w:rFonts w:asciiTheme="minorEastAsia" w:hAnsiTheme="minorEastAsia" w:hint="eastAsia"/>
              </w:rPr>
              <w:t>。例如，</w:t>
            </w:r>
            <w:r w:rsidR="00373490" w:rsidRPr="00153A66">
              <w:rPr>
                <w:rFonts w:asciiTheme="minorEastAsia" w:hAnsiTheme="minorEastAsia" w:hint="eastAsia"/>
              </w:rPr>
              <w:t>粮食</w:t>
            </w:r>
            <w:r w:rsidR="00F175CA" w:rsidRPr="00153A66">
              <w:rPr>
                <w:rFonts w:asciiTheme="minorEastAsia" w:hAnsiTheme="minorEastAsia" w:hint="eastAsia"/>
              </w:rPr>
              <w:t>直接补贴</w:t>
            </w:r>
            <w:r w:rsidR="006F1CFE" w:rsidRPr="00153A66">
              <w:rPr>
                <w:rFonts w:asciiTheme="minorEastAsia" w:hAnsiTheme="minorEastAsia" w:hint="eastAsia"/>
              </w:rPr>
              <w:t>、脱钩收入补贴</w:t>
            </w:r>
            <w:r w:rsidR="00BD31CF" w:rsidRPr="00153A66">
              <w:rPr>
                <w:rFonts w:asciiTheme="minorEastAsia" w:hAnsiTheme="minorEastAsia" w:hint="eastAsia"/>
              </w:rPr>
              <w:t>能够有效</w:t>
            </w:r>
            <w:r w:rsidR="00836AFD" w:rsidRPr="00153A66">
              <w:rPr>
                <w:rFonts w:asciiTheme="minorEastAsia" w:hAnsiTheme="minorEastAsia" w:hint="eastAsia"/>
              </w:rPr>
              <w:t>刺激农户种植和提高生产技术水平的意愿</w:t>
            </w:r>
            <w:r w:rsidR="00CB0061" w:rsidRPr="00153A66">
              <w:rPr>
                <w:rFonts w:asciiTheme="minorEastAsia" w:hAnsiTheme="minorEastAsia" w:hint="eastAsia"/>
              </w:rPr>
              <w:t>有效提高小麦生产率</w:t>
            </w:r>
            <w:r w:rsidR="008B6748" w:rsidRPr="00153A66">
              <w:rPr>
                <w:rFonts w:asciiTheme="minorEastAsia" w:hAnsiTheme="minorEastAsia" w:hint="eastAsia"/>
              </w:rPr>
              <w:t>，良种</w:t>
            </w:r>
            <w:r w:rsidR="006F1CFE" w:rsidRPr="00153A66">
              <w:rPr>
                <w:rFonts w:asciiTheme="minorEastAsia" w:hAnsiTheme="minorEastAsia" w:hint="eastAsia"/>
              </w:rPr>
              <w:t>和</w:t>
            </w:r>
            <w:r w:rsidR="00A04D94" w:rsidRPr="00153A66">
              <w:rPr>
                <w:rFonts w:asciiTheme="minorEastAsia" w:hAnsiTheme="minorEastAsia" w:hint="eastAsia"/>
              </w:rPr>
              <w:t>农机具</w:t>
            </w:r>
            <w:r w:rsidR="006F1CFE" w:rsidRPr="00153A66">
              <w:rPr>
                <w:rFonts w:asciiTheme="minorEastAsia" w:hAnsiTheme="minorEastAsia" w:hint="eastAsia"/>
              </w:rPr>
              <w:t>的</w:t>
            </w:r>
            <w:r w:rsidR="008B6748" w:rsidRPr="00153A66">
              <w:rPr>
                <w:rFonts w:asciiTheme="minorEastAsia" w:hAnsiTheme="minorEastAsia" w:hint="eastAsia"/>
              </w:rPr>
              <w:t>补贴</w:t>
            </w:r>
            <w:r w:rsidR="00BB6FB3" w:rsidRPr="00153A66">
              <w:rPr>
                <w:rFonts w:asciiTheme="minorEastAsia" w:hAnsiTheme="minorEastAsia" w:hint="eastAsia"/>
              </w:rPr>
              <w:t>有利于农户采取前沿技术提高小麦种植效率</w:t>
            </w:r>
            <w:r w:rsidR="009742A8" w:rsidRPr="00153A66">
              <w:rPr>
                <w:rFonts w:asciiTheme="minorEastAsia" w:hAnsiTheme="minorEastAsia" w:hint="eastAsia"/>
              </w:rPr>
              <w:t>（高鸣等，</w:t>
            </w:r>
            <w:r w:rsidR="009742A8" w:rsidRPr="00153A66">
              <w:t>2017</w:t>
            </w:r>
            <w:r w:rsidR="009742A8" w:rsidRPr="00153A66">
              <w:rPr>
                <w:rFonts w:asciiTheme="minorEastAsia" w:hAnsiTheme="minorEastAsia" w:hint="eastAsia"/>
              </w:rPr>
              <w:t>）</w:t>
            </w:r>
            <w:r w:rsidR="00C1477F" w:rsidRPr="00153A66">
              <w:rPr>
                <w:rFonts w:asciiTheme="minorEastAsia" w:hAnsiTheme="minorEastAsia" w:hint="eastAsia"/>
              </w:rPr>
              <w:t>。</w:t>
            </w:r>
            <w:r w:rsidR="009B789F" w:rsidRPr="00153A66">
              <w:rPr>
                <w:rFonts w:asciiTheme="minorEastAsia" w:hAnsiTheme="minorEastAsia" w:hint="eastAsia"/>
              </w:rPr>
              <w:t>但也有部分学者认为</w:t>
            </w:r>
            <w:r w:rsidR="005317B3" w:rsidRPr="00153A66">
              <w:rPr>
                <w:rFonts w:asciiTheme="minorEastAsia" w:hAnsiTheme="minorEastAsia" w:hint="eastAsia"/>
              </w:rPr>
              <w:t>粮食直接补贴</w:t>
            </w:r>
            <w:r w:rsidR="009B789F" w:rsidRPr="00153A66">
              <w:rPr>
                <w:rFonts w:asciiTheme="minorEastAsia" w:hAnsiTheme="minorEastAsia" w:hint="eastAsia"/>
              </w:rPr>
              <w:t>和农资综合补贴对农户的</w:t>
            </w:r>
            <w:r w:rsidR="00C7287A" w:rsidRPr="00153A66">
              <w:rPr>
                <w:rFonts w:asciiTheme="minorEastAsia" w:hAnsiTheme="minorEastAsia" w:hint="eastAsia"/>
              </w:rPr>
              <w:t>生产</w:t>
            </w:r>
            <w:r w:rsidR="009B789F" w:rsidRPr="00153A66">
              <w:rPr>
                <w:rFonts w:asciiTheme="minorEastAsia" w:hAnsiTheme="minorEastAsia" w:hint="eastAsia"/>
              </w:rPr>
              <w:t>没有影响（黄季焜等，</w:t>
            </w:r>
            <w:r w:rsidR="009B789F" w:rsidRPr="00153A66">
              <w:t>2011</w:t>
            </w:r>
            <w:r w:rsidR="009B789F" w:rsidRPr="00153A66">
              <w:rPr>
                <w:rFonts w:asciiTheme="minorEastAsia" w:hAnsiTheme="minorEastAsia" w:hint="eastAsia"/>
              </w:rPr>
              <w:t>）</w:t>
            </w:r>
            <w:r w:rsidR="00894D11" w:rsidRPr="00153A66">
              <w:rPr>
                <w:rFonts w:asciiTheme="minorEastAsia" w:hAnsiTheme="minorEastAsia" w:hint="eastAsia"/>
              </w:rPr>
              <w:t>，</w:t>
            </w:r>
            <w:r w:rsidR="00C7287A" w:rsidRPr="00153A66">
              <w:rPr>
                <w:rFonts w:asciiTheme="minorEastAsia" w:hAnsiTheme="minorEastAsia" w:hint="eastAsia"/>
              </w:rPr>
              <w:t>只是发挥了提高农户收入的作用</w:t>
            </w:r>
            <w:r w:rsidR="009B789F" w:rsidRPr="00153A66">
              <w:rPr>
                <w:rFonts w:asciiTheme="minorEastAsia" w:hAnsiTheme="minorEastAsia" w:hint="eastAsia"/>
              </w:rPr>
              <w:t>。</w:t>
            </w:r>
            <w:r w:rsidR="009A25DC" w:rsidRPr="00153A66">
              <w:rPr>
                <w:rFonts w:asciiTheme="minorEastAsia" w:hAnsiTheme="minorEastAsia" w:hint="eastAsia"/>
              </w:rPr>
              <w:t>此外，</w:t>
            </w:r>
            <w:r w:rsidR="00F6232B" w:rsidRPr="00153A66">
              <w:rPr>
                <w:rFonts w:ascii="宋体" w:hAnsi="宋体" w:hint="eastAsia"/>
              </w:rPr>
              <w:t>土地流转相关政策法规的完善有利于</w:t>
            </w:r>
            <w:r w:rsidR="00130C04" w:rsidRPr="00153A66">
              <w:rPr>
                <w:rFonts w:ascii="宋体" w:hAnsi="宋体" w:hint="eastAsia"/>
              </w:rPr>
              <w:t>土地要素和劳动要素方面的效率</w:t>
            </w:r>
            <w:r w:rsidR="0041697C" w:rsidRPr="00153A66">
              <w:rPr>
                <w:rFonts w:ascii="宋体" w:hAnsi="宋体" w:hint="eastAsia"/>
              </w:rPr>
              <w:t>的提高</w:t>
            </w:r>
            <w:r w:rsidR="00F6232B" w:rsidRPr="00153A66">
              <w:rPr>
                <w:rFonts w:ascii="宋体" w:hAnsi="宋体" w:hint="eastAsia"/>
              </w:rPr>
              <w:t>（</w:t>
            </w:r>
            <w:r w:rsidR="00017DDE" w:rsidRPr="00153A66">
              <w:rPr>
                <w:rFonts w:ascii="宋体" w:hAnsi="宋体" w:hint="eastAsia"/>
              </w:rPr>
              <w:t>李宁等，</w:t>
            </w:r>
            <w:r w:rsidR="00017DDE" w:rsidRPr="00153A66">
              <w:t>2017</w:t>
            </w:r>
            <w:r w:rsidR="00130C04" w:rsidRPr="00153A66">
              <w:rPr>
                <w:rFonts w:ascii="宋体" w:hAnsi="宋体" w:hint="eastAsia"/>
              </w:rPr>
              <w:t>；</w:t>
            </w:r>
            <w:proofErr w:type="gramStart"/>
            <w:r w:rsidR="00017DDE" w:rsidRPr="00153A66">
              <w:rPr>
                <w:rFonts w:ascii="宋体" w:hAnsi="宋体" w:hint="eastAsia"/>
              </w:rPr>
              <w:t>夏玉莲</w:t>
            </w:r>
            <w:proofErr w:type="gramEnd"/>
            <w:r w:rsidR="00017DDE" w:rsidRPr="00153A66">
              <w:rPr>
                <w:rFonts w:ascii="宋体" w:hAnsi="宋体" w:hint="eastAsia"/>
              </w:rPr>
              <w:t>等，</w:t>
            </w:r>
            <w:r w:rsidR="00017DDE" w:rsidRPr="00153A66">
              <w:t>2016</w:t>
            </w:r>
            <w:r w:rsidR="00F6232B" w:rsidRPr="00153A66">
              <w:rPr>
                <w:rFonts w:ascii="宋体" w:hAnsi="宋体" w:hint="eastAsia"/>
              </w:rPr>
              <w:t>）</w:t>
            </w:r>
            <w:r w:rsidR="0041697C" w:rsidRPr="00153A66">
              <w:rPr>
                <w:rFonts w:ascii="宋体" w:hAnsi="宋体" w:hint="eastAsia"/>
              </w:rPr>
              <w:t>，钱文龙和洪名勇</w:t>
            </w:r>
            <w:r w:rsidR="00C11AFD" w:rsidRPr="00153A66">
              <w:rPr>
                <w:rFonts w:ascii="宋体" w:hAnsi="宋体" w:hint="eastAsia"/>
              </w:rPr>
              <w:t>则</w:t>
            </w:r>
            <w:r w:rsidR="0041697C" w:rsidRPr="00153A66">
              <w:rPr>
                <w:rFonts w:ascii="宋体" w:hAnsi="宋体" w:hint="eastAsia"/>
              </w:rPr>
              <w:t>认为仅土地流入对土地产出率有显著影响。</w:t>
            </w:r>
          </w:p>
          <w:p w:rsidR="003F33CE" w:rsidRPr="00153A66" w:rsidRDefault="003C6894" w:rsidP="00D06944">
            <w:pPr>
              <w:spacing w:beforeLines="50" w:before="163" w:afterLines="50" w:after="163" w:line="440" w:lineRule="exact"/>
              <w:ind w:firstLineChars="200" w:firstLine="480"/>
              <w:rPr>
                <w:rFonts w:ascii="宋体" w:hAnsi="宋体"/>
              </w:rPr>
            </w:pPr>
            <w:r w:rsidRPr="00153A66">
              <w:rPr>
                <w:rFonts w:ascii="宋体" w:hAnsi="宋体" w:hint="eastAsia"/>
              </w:rPr>
              <w:t>市场环境方面</w:t>
            </w:r>
            <w:r w:rsidRPr="00280FB7">
              <w:rPr>
                <w:rFonts w:ascii="宋体" w:hAnsi="宋体" w:hint="eastAsia"/>
                <w:highlight w:val="lightGray"/>
              </w:rPr>
              <w:t>。</w:t>
            </w:r>
            <w:r w:rsidR="00546DCD" w:rsidRPr="00280FB7">
              <w:rPr>
                <w:rFonts w:ascii="宋体" w:hAnsi="宋体" w:hint="eastAsia"/>
                <w:highlight w:val="lightGray"/>
              </w:rPr>
              <w:t>市场经济的发展会影响农户的</w:t>
            </w:r>
            <w:r w:rsidR="002E2E32" w:rsidRPr="00280FB7">
              <w:rPr>
                <w:rFonts w:ascii="宋体" w:hAnsi="宋体" w:hint="eastAsia"/>
                <w:highlight w:val="lightGray"/>
              </w:rPr>
              <w:t>经营目标和投入产出行为</w:t>
            </w:r>
            <w:r w:rsidR="00ED378B" w:rsidRPr="00280FB7">
              <w:rPr>
                <w:rFonts w:ascii="宋体" w:hAnsi="宋体" w:hint="eastAsia"/>
                <w:highlight w:val="lightGray"/>
              </w:rPr>
              <w:t>。</w:t>
            </w:r>
            <w:r w:rsidR="00730D54" w:rsidRPr="00280FB7">
              <w:rPr>
                <w:rFonts w:ascii="宋体" w:hAnsi="宋体" w:hint="eastAsia"/>
                <w:highlight w:val="lightGray"/>
              </w:rPr>
              <w:t>对粮食生产的第一种影响，</w:t>
            </w:r>
            <w:r w:rsidR="00612594" w:rsidRPr="00280FB7">
              <w:rPr>
                <w:rFonts w:ascii="宋体" w:hAnsi="宋体" w:hint="eastAsia"/>
                <w:highlight w:val="lightGray"/>
              </w:rPr>
              <w:t>降低种粮规模或者放弃种粮。</w:t>
            </w:r>
            <w:r w:rsidR="00781EFF" w:rsidRPr="00280FB7">
              <w:rPr>
                <w:rFonts w:ascii="宋体" w:hAnsi="宋体" w:hint="eastAsia"/>
                <w:highlight w:val="lightGray"/>
              </w:rPr>
              <w:t>在市场化程度相对较低的环境下，小农户种植的主要目的是满足家庭</w:t>
            </w:r>
            <w:r w:rsidR="00C35C94" w:rsidRPr="00280FB7">
              <w:rPr>
                <w:rFonts w:ascii="宋体" w:hAnsi="宋体" w:hint="eastAsia"/>
                <w:highlight w:val="lightGray"/>
              </w:rPr>
              <w:t>口粮</w:t>
            </w:r>
            <w:r w:rsidR="00781EFF" w:rsidRPr="00280FB7">
              <w:rPr>
                <w:rFonts w:ascii="宋体" w:hAnsi="宋体" w:hint="eastAsia"/>
                <w:highlight w:val="lightGray"/>
              </w:rPr>
              <w:t>。而在市场化程度较高的环境下，农户种植以赚取最大的利润为目的</w:t>
            </w:r>
            <w:r w:rsidR="002E2E32" w:rsidRPr="00280FB7">
              <w:rPr>
                <w:rFonts w:ascii="宋体" w:hAnsi="宋体" w:hint="eastAsia"/>
                <w:highlight w:val="lightGray"/>
              </w:rPr>
              <w:t>（高原，2011）</w:t>
            </w:r>
            <w:r w:rsidR="00781EFF" w:rsidRPr="00280FB7">
              <w:rPr>
                <w:rFonts w:ascii="宋体" w:hAnsi="宋体" w:hint="eastAsia"/>
                <w:highlight w:val="lightGray"/>
              </w:rPr>
              <w:t>，那么就会根据市场情况调整生产结构，结果往往</w:t>
            </w:r>
            <w:r w:rsidR="00C35C94" w:rsidRPr="00280FB7">
              <w:rPr>
                <w:rFonts w:ascii="宋体" w:hAnsi="宋体" w:hint="eastAsia"/>
                <w:highlight w:val="lightGray"/>
              </w:rPr>
              <w:t>是</w:t>
            </w:r>
            <w:r w:rsidR="00781EFF" w:rsidRPr="00280FB7">
              <w:rPr>
                <w:rFonts w:ascii="宋体" w:hAnsi="宋体" w:hint="eastAsia"/>
                <w:highlight w:val="lightGray"/>
              </w:rPr>
              <w:t>降低粮食种植规模，扩大经济作物的种植规模。</w:t>
            </w:r>
            <w:r w:rsidR="00730D54" w:rsidRPr="00280FB7">
              <w:rPr>
                <w:rFonts w:ascii="宋体" w:hAnsi="宋体" w:hint="eastAsia"/>
                <w:highlight w:val="lightGray"/>
              </w:rPr>
              <w:t>或者更为极端的，农户转向非农行业获取更高的收入，放弃种植粮食</w:t>
            </w:r>
            <w:r w:rsidR="00152929" w:rsidRPr="00280FB7">
              <w:rPr>
                <w:rFonts w:ascii="宋体" w:hAnsi="宋体" w:hint="eastAsia"/>
                <w:highlight w:val="lightGray"/>
              </w:rPr>
              <w:t>；对粮食生产的第二种影响</w:t>
            </w:r>
            <w:r w:rsidR="000B20EA" w:rsidRPr="00280FB7">
              <w:rPr>
                <w:rFonts w:ascii="宋体" w:hAnsi="宋体" w:hint="eastAsia"/>
                <w:highlight w:val="lightGray"/>
              </w:rPr>
              <w:t>，</w:t>
            </w:r>
            <w:r w:rsidR="00152929" w:rsidRPr="00280FB7">
              <w:rPr>
                <w:rFonts w:ascii="宋体" w:hAnsi="宋体" w:hint="eastAsia"/>
                <w:highlight w:val="lightGray"/>
              </w:rPr>
              <w:t>提高</w:t>
            </w:r>
            <w:r w:rsidR="00595C99" w:rsidRPr="00280FB7">
              <w:rPr>
                <w:rFonts w:ascii="宋体" w:hAnsi="宋体" w:hint="eastAsia"/>
                <w:highlight w:val="lightGray"/>
              </w:rPr>
              <w:t>农户</w:t>
            </w:r>
            <w:r w:rsidR="00152929" w:rsidRPr="00280FB7">
              <w:rPr>
                <w:rFonts w:ascii="宋体" w:hAnsi="宋体" w:hint="eastAsia"/>
                <w:highlight w:val="lightGray"/>
              </w:rPr>
              <w:t>生产能力。</w:t>
            </w:r>
            <w:r w:rsidR="00BB1876">
              <w:rPr>
                <w:rFonts w:ascii="宋体" w:hAnsi="宋体" w:hint="eastAsia"/>
              </w:rPr>
              <w:t>例如，</w:t>
            </w:r>
            <w:r w:rsidR="00832A5E" w:rsidRPr="00153A66">
              <w:rPr>
                <w:rFonts w:ascii="宋体" w:hAnsi="宋体" w:hint="eastAsia"/>
              </w:rPr>
              <w:t>经济发达的地区，农户资金借贷相对容易，</w:t>
            </w:r>
            <w:r w:rsidR="00764A65" w:rsidRPr="00153A66">
              <w:rPr>
                <w:rFonts w:ascii="宋体" w:hAnsi="宋体" w:hint="eastAsia"/>
              </w:rPr>
              <w:t>且</w:t>
            </w:r>
            <w:r w:rsidR="00832A5E" w:rsidRPr="00153A66">
              <w:rPr>
                <w:rFonts w:ascii="宋体" w:hAnsi="宋体" w:hint="eastAsia"/>
              </w:rPr>
              <w:t>销售渠道有保证</w:t>
            </w:r>
            <w:r w:rsidR="00764A65" w:rsidRPr="00153A66">
              <w:rPr>
                <w:rFonts w:ascii="宋体" w:hAnsi="宋体" w:hint="eastAsia"/>
              </w:rPr>
              <w:t>，农户更有动力也更有能力调整资源配置，提高生产能力</w:t>
            </w:r>
            <w:r w:rsidR="00F5331C" w:rsidRPr="00153A66">
              <w:rPr>
                <w:rFonts w:ascii="宋体" w:hAnsi="宋体" w:hint="eastAsia"/>
              </w:rPr>
              <w:t>（</w:t>
            </w:r>
            <w:proofErr w:type="gramStart"/>
            <w:r w:rsidR="00F5331C" w:rsidRPr="00153A66">
              <w:rPr>
                <w:rFonts w:asciiTheme="minorEastAsia" w:hAnsiTheme="minorEastAsia" w:hint="eastAsia"/>
              </w:rPr>
              <w:t>许恒周</w:t>
            </w:r>
            <w:proofErr w:type="gramEnd"/>
            <w:r w:rsidR="00F5331C" w:rsidRPr="00153A66">
              <w:rPr>
                <w:rFonts w:asciiTheme="minorEastAsia" w:hAnsiTheme="minorEastAsia" w:hint="eastAsia"/>
              </w:rPr>
              <w:t>等，</w:t>
            </w:r>
            <w:r w:rsidR="00F5331C" w:rsidRPr="00153A66">
              <w:t>2012</w:t>
            </w:r>
            <w:r w:rsidR="00F5331C" w:rsidRPr="00153A66">
              <w:rPr>
                <w:rFonts w:asciiTheme="minorEastAsia" w:hAnsiTheme="minorEastAsia" w:hint="eastAsia"/>
              </w:rPr>
              <w:t>）</w:t>
            </w:r>
            <w:r w:rsidR="00764A65" w:rsidRPr="00153A66">
              <w:rPr>
                <w:rFonts w:ascii="宋体" w:hAnsi="宋体" w:hint="eastAsia"/>
              </w:rPr>
              <w:t>。</w:t>
            </w:r>
          </w:p>
          <w:p w:rsidR="0023698A" w:rsidRPr="00153A66" w:rsidRDefault="004C6498" w:rsidP="00D06944">
            <w:pPr>
              <w:spacing w:beforeLines="50" w:before="163" w:afterLines="50" w:after="163" w:line="440" w:lineRule="exact"/>
              <w:rPr>
                <w:rFonts w:ascii="楷体" w:eastAsia="楷体" w:hAnsi="楷体"/>
                <w:b/>
              </w:rPr>
            </w:pPr>
            <w:r w:rsidRPr="00153A66">
              <w:rPr>
                <w:rFonts w:eastAsia="楷体"/>
                <w:b/>
              </w:rPr>
              <w:t>1</w:t>
            </w:r>
            <w:r w:rsidRPr="00153A66">
              <w:rPr>
                <w:rFonts w:ascii="楷体" w:eastAsia="楷体" w:hAnsi="楷体" w:hint="eastAsia"/>
                <w:b/>
              </w:rPr>
              <w:t>.</w:t>
            </w:r>
            <w:r w:rsidRPr="00153A66">
              <w:rPr>
                <w:rFonts w:eastAsia="楷体"/>
                <w:b/>
              </w:rPr>
              <w:t>2</w:t>
            </w:r>
            <w:r w:rsidRPr="00153A66">
              <w:rPr>
                <w:rFonts w:ascii="楷体" w:eastAsia="楷体" w:hAnsi="楷体" w:hint="eastAsia"/>
                <w:b/>
              </w:rPr>
              <w:t>.</w:t>
            </w:r>
            <w:r w:rsidR="003B1AD6" w:rsidRPr="00153A66">
              <w:rPr>
                <w:rFonts w:eastAsia="楷体"/>
                <w:b/>
              </w:rPr>
              <w:t>3</w:t>
            </w:r>
            <w:r w:rsidRPr="00153A66">
              <w:rPr>
                <w:rFonts w:ascii="楷体" w:eastAsia="楷体" w:hAnsi="楷体" w:hint="eastAsia"/>
                <w:b/>
              </w:rPr>
              <w:t xml:space="preserve"> </w:t>
            </w:r>
            <w:r w:rsidR="0023698A" w:rsidRPr="00153A66">
              <w:rPr>
                <w:rFonts w:ascii="楷体" w:eastAsia="楷体" w:hAnsi="楷体" w:hint="eastAsia"/>
                <w:b/>
              </w:rPr>
              <w:t>文献评述</w:t>
            </w:r>
          </w:p>
          <w:p w:rsidR="0068645A" w:rsidRPr="00153A66" w:rsidRDefault="008F2E73" w:rsidP="00D06944">
            <w:pPr>
              <w:spacing w:beforeLines="50" w:before="163" w:afterLines="50" w:after="163" w:line="440" w:lineRule="exact"/>
              <w:ind w:firstLineChars="200" w:firstLine="480"/>
              <w:rPr>
                <w:rFonts w:ascii="宋体" w:hAnsi="宋体"/>
              </w:rPr>
            </w:pPr>
            <w:r w:rsidRPr="00153A66">
              <w:rPr>
                <w:rFonts w:ascii="宋体" w:hAnsi="宋体" w:hint="eastAsia"/>
              </w:rPr>
              <w:t>通过对文献的梳理可以发现</w:t>
            </w:r>
            <w:r w:rsidR="0023698A" w:rsidRPr="00153A66">
              <w:rPr>
                <w:rFonts w:ascii="宋体" w:hAnsi="宋体" w:hint="eastAsia"/>
              </w:rPr>
              <w:t>，土地生产率与农户经营规模的研究较为充分，</w:t>
            </w:r>
            <w:r w:rsidR="003E275C" w:rsidRPr="00153A66">
              <w:rPr>
                <w:rFonts w:ascii="宋体" w:hAnsi="宋体" w:hint="eastAsia"/>
              </w:rPr>
              <w:t>整体上解决了</w:t>
            </w:r>
            <w:r w:rsidR="009B2206" w:rsidRPr="00153A66">
              <w:t>3</w:t>
            </w:r>
            <w:r w:rsidR="003E275C" w:rsidRPr="00153A66">
              <w:rPr>
                <w:rFonts w:ascii="宋体" w:hAnsi="宋体" w:hint="eastAsia"/>
              </w:rPr>
              <w:t>个问题：</w:t>
            </w:r>
            <w:r w:rsidR="00B979C1" w:rsidRPr="00153A66">
              <w:rPr>
                <w:rFonts w:ascii="宋体" w:hAnsi="宋体" w:hint="eastAsia"/>
              </w:rPr>
              <w:t>（</w:t>
            </w:r>
            <w:r w:rsidR="00B979C1" w:rsidRPr="00153A66">
              <w:t>1</w:t>
            </w:r>
            <w:r w:rsidR="00B979C1" w:rsidRPr="00153A66">
              <w:rPr>
                <w:rFonts w:ascii="宋体" w:hAnsi="宋体" w:hint="eastAsia"/>
              </w:rPr>
              <w:t>）虽然农地经营规模与土地生产率的关系存在较大的争议，但可以确定的是，两</w:t>
            </w:r>
            <w:r w:rsidR="00B979C1" w:rsidRPr="00153A66">
              <w:rPr>
                <w:rFonts w:ascii="宋体" w:hAnsi="宋体" w:hint="eastAsia"/>
              </w:rPr>
              <w:lastRenderedPageBreak/>
              <w:t>者之间必然存在阶段性的负向关系。</w:t>
            </w:r>
            <w:r w:rsidR="003E275C" w:rsidRPr="00153A66">
              <w:rPr>
                <w:rFonts w:ascii="宋体" w:hAnsi="宋体" w:hint="eastAsia"/>
              </w:rPr>
              <w:t>（</w:t>
            </w:r>
            <w:r w:rsidR="00B979C1" w:rsidRPr="00153A66">
              <w:t>2</w:t>
            </w:r>
            <w:r w:rsidR="003E275C" w:rsidRPr="00153A66">
              <w:rPr>
                <w:rFonts w:ascii="宋体" w:hAnsi="宋体"/>
              </w:rPr>
              <w:t>）</w:t>
            </w:r>
            <w:r w:rsidR="0068645A" w:rsidRPr="00153A66">
              <w:rPr>
                <w:rFonts w:ascii="宋体" w:hAnsi="宋体" w:hint="eastAsia"/>
              </w:rPr>
              <w:t>在特定区域和作物种植经营条件下，可以找到适合当地经营的适度规模。</w:t>
            </w:r>
            <w:r w:rsidR="00AE4FCE" w:rsidRPr="00153A66">
              <w:rPr>
                <w:rFonts w:ascii="宋体" w:hAnsi="宋体" w:hint="eastAsia"/>
              </w:rPr>
              <w:t>（</w:t>
            </w:r>
            <w:r w:rsidR="00AE4FCE" w:rsidRPr="00153A66">
              <w:t>3</w:t>
            </w:r>
            <w:r w:rsidR="00AE4FCE" w:rsidRPr="00153A66">
              <w:rPr>
                <w:rFonts w:ascii="宋体" w:hAnsi="宋体"/>
              </w:rPr>
              <w:t>）</w:t>
            </w:r>
            <w:r w:rsidR="00AE4FCE" w:rsidRPr="00153A66">
              <w:rPr>
                <w:rFonts w:ascii="宋体" w:hAnsi="宋体" w:hint="eastAsia"/>
              </w:rPr>
              <w:t>证实了农地经营规模与土地生产率的负向关系</w:t>
            </w:r>
            <w:r w:rsidR="009B2206" w:rsidRPr="00153A66">
              <w:rPr>
                <w:rFonts w:ascii="宋体" w:hAnsi="宋体" w:hint="eastAsia"/>
              </w:rPr>
              <w:t>能够在</w:t>
            </w:r>
            <w:r w:rsidR="00AE4FCE" w:rsidRPr="00153A66">
              <w:rPr>
                <w:rFonts w:ascii="宋体" w:hAnsi="宋体" w:hint="eastAsia"/>
              </w:rPr>
              <w:t>理论层面上得到支撑。</w:t>
            </w:r>
          </w:p>
          <w:p w:rsidR="0023698A" w:rsidRPr="00153A66" w:rsidRDefault="00FC53B2" w:rsidP="003654AC">
            <w:pPr>
              <w:spacing w:beforeLines="50" w:before="163" w:afterLines="50" w:after="163" w:line="440" w:lineRule="exact"/>
              <w:ind w:firstLineChars="200" w:firstLine="480"/>
              <w:rPr>
                <w:rFonts w:ascii="楷体" w:eastAsia="楷体" w:hAnsi="楷体"/>
              </w:rPr>
            </w:pPr>
            <w:r w:rsidRPr="00153A66">
              <w:rPr>
                <w:rFonts w:ascii="宋体" w:hAnsi="宋体" w:hint="eastAsia"/>
              </w:rPr>
              <w:t>与此同时，已有文献对土地生产率的影响因素还缺乏全面的认识，</w:t>
            </w:r>
            <w:r w:rsidR="002E6A4C" w:rsidRPr="00153A66">
              <w:rPr>
                <w:rFonts w:ascii="宋体" w:hAnsi="宋体" w:hint="eastAsia"/>
              </w:rPr>
              <w:t>对农地经营规模与土地生产率关系的原因还缺乏实际探索</w:t>
            </w:r>
            <w:r w:rsidR="00565C2C" w:rsidRPr="00153A66">
              <w:rPr>
                <w:rFonts w:ascii="宋体" w:hAnsi="宋体" w:hint="eastAsia"/>
              </w:rPr>
              <w:t>，这是值得进一步探讨的地方</w:t>
            </w:r>
            <w:r w:rsidR="002E6A4C" w:rsidRPr="00153A66">
              <w:rPr>
                <w:rFonts w:ascii="宋体" w:hAnsi="宋体" w:hint="eastAsia"/>
              </w:rPr>
              <w:t>。</w:t>
            </w:r>
            <w:r w:rsidR="000C432C" w:rsidRPr="00153A66">
              <w:rPr>
                <w:rFonts w:ascii="宋体" w:hAnsi="宋体" w:hint="eastAsia"/>
              </w:rPr>
              <w:t>（</w:t>
            </w:r>
            <w:r w:rsidR="000C432C" w:rsidRPr="00153A66">
              <w:t>1</w:t>
            </w:r>
            <w:r w:rsidR="000C432C" w:rsidRPr="00153A66">
              <w:rPr>
                <w:rFonts w:ascii="宋体" w:hAnsi="宋体"/>
              </w:rPr>
              <w:t>）</w:t>
            </w:r>
            <w:r w:rsidR="00D02E68">
              <w:rPr>
                <w:rFonts w:ascii="宋体" w:hAnsi="宋体" w:hint="eastAsia"/>
              </w:rPr>
              <w:t>对关键变量的处理不尽人意。</w:t>
            </w:r>
            <w:r w:rsidR="0023698A" w:rsidRPr="00153A66">
              <w:rPr>
                <w:rFonts w:ascii="宋体" w:hAnsi="宋体" w:hint="eastAsia"/>
              </w:rPr>
              <w:t>不同学者使用不同数据，采取不同处理方法</w:t>
            </w:r>
            <w:r w:rsidR="00565C2C" w:rsidRPr="00153A66">
              <w:rPr>
                <w:rFonts w:ascii="宋体" w:hAnsi="宋体" w:hint="eastAsia"/>
              </w:rPr>
              <w:t>和</w:t>
            </w:r>
            <w:r w:rsidR="0023698A" w:rsidRPr="00153A66">
              <w:rPr>
                <w:rFonts w:ascii="宋体" w:hAnsi="宋体" w:hint="eastAsia"/>
              </w:rPr>
              <w:t>指标情况</w:t>
            </w:r>
            <w:r w:rsidR="00565C2C" w:rsidRPr="00153A66">
              <w:rPr>
                <w:rFonts w:ascii="宋体" w:hAnsi="宋体" w:hint="eastAsia"/>
              </w:rPr>
              <w:t>研究土地生产率，</w:t>
            </w:r>
            <w:r w:rsidR="0023698A" w:rsidRPr="00153A66">
              <w:rPr>
                <w:rFonts w:ascii="宋体" w:hAnsi="宋体" w:hint="eastAsia"/>
              </w:rPr>
              <w:t>呈现出截然不同的结果</w:t>
            </w:r>
            <w:r w:rsidR="00D617E5" w:rsidRPr="00153A66">
              <w:rPr>
                <w:rFonts w:ascii="宋体" w:hAnsi="宋体" w:hint="eastAsia"/>
              </w:rPr>
              <w:t>。</w:t>
            </w:r>
            <w:r w:rsidR="00B36348" w:rsidRPr="00153A66">
              <w:rPr>
                <w:rFonts w:ascii="宋体" w:hAnsi="宋体" w:hint="eastAsia"/>
              </w:rPr>
              <w:t>一些变量诸如耕地面积数据</w:t>
            </w:r>
            <w:r w:rsidR="00F236CC" w:rsidRPr="00153A66">
              <w:rPr>
                <w:rFonts w:ascii="宋体" w:hAnsi="宋体" w:hint="eastAsia"/>
              </w:rPr>
              <w:t>和农作物产出</w:t>
            </w:r>
            <w:r w:rsidR="00A9441A" w:rsidRPr="00153A66">
              <w:rPr>
                <w:rFonts w:ascii="宋体" w:hAnsi="宋体" w:hint="eastAsia"/>
              </w:rPr>
              <w:t>等</w:t>
            </w:r>
            <w:r w:rsidR="00B36348" w:rsidRPr="00153A66">
              <w:rPr>
                <w:rFonts w:ascii="宋体" w:hAnsi="宋体" w:hint="eastAsia"/>
              </w:rPr>
              <w:t>的选取未考虑耕地类型</w:t>
            </w:r>
            <w:r w:rsidR="00A54FF0" w:rsidRPr="00153A66">
              <w:rPr>
                <w:rFonts w:ascii="宋体" w:hAnsi="宋体" w:hint="eastAsia"/>
              </w:rPr>
              <w:t>、种植制度和种植结构，</w:t>
            </w:r>
            <w:r w:rsidR="00B36348" w:rsidRPr="00153A66">
              <w:rPr>
                <w:rFonts w:ascii="宋体" w:hAnsi="宋体" w:hint="eastAsia"/>
              </w:rPr>
              <w:t>未能反应农户真实的经营情况</w:t>
            </w:r>
            <w:r w:rsidR="00A9441A" w:rsidRPr="00153A66">
              <w:rPr>
                <w:rFonts w:ascii="宋体" w:hAnsi="宋体" w:hint="eastAsia"/>
              </w:rPr>
              <w:t>。</w:t>
            </w:r>
            <w:r w:rsidR="006A367B">
              <w:rPr>
                <w:rFonts w:ascii="宋体" w:hAnsi="宋体" w:hint="eastAsia"/>
              </w:rPr>
              <w:t>（</w:t>
            </w:r>
            <w:r w:rsidR="006A367B" w:rsidRPr="009D7421">
              <w:t>2</w:t>
            </w:r>
            <w:r w:rsidR="006A367B">
              <w:rPr>
                <w:rFonts w:ascii="宋体" w:hAnsi="宋体"/>
              </w:rPr>
              <w:t>）</w:t>
            </w:r>
            <w:r w:rsidR="006631BB">
              <w:rPr>
                <w:rFonts w:ascii="宋体" w:hAnsi="宋体" w:hint="eastAsia"/>
              </w:rPr>
              <w:t>研究</w:t>
            </w:r>
            <w:r w:rsidR="00CF3F01">
              <w:rPr>
                <w:rFonts w:ascii="宋体" w:hAnsi="宋体" w:hint="eastAsia"/>
              </w:rPr>
              <w:t>区域</w:t>
            </w:r>
            <w:r w:rsidR="006631BB">
              <w:rPr>
                <w:rFonts w:ascii="宋体" w:hAnsi="宋体" w:hint="eastAsia"/>
              </w:rPr>
              <w:t>和品种较窄，缺乏对比。</w:t>
            </w:r>
            <w:r w:rsidR="006A367B">
              <w:rPr>
                <w:rFonts w:ascii="宋体" w:hAnsi="宋体" w:hint="eastAsia"/>
              </w:rPr>
              <w:t>多数文献研究</w:t>
            </w:r>
            <w:r w:rsidR="008530ED">
              <w:rPr>
                <w:rFonts w:ascii="宋体" w:hAnsi="宋体" w:hint="eastAsia"/>
              </w:rPr>
              <w:t>的对象</w:t>
            </w:r>
            <w:r w:rsidR="006A367B">
              <w:rPr>
                <w:rFonts w:ascii="宋体" w:hAnsi="宋体" w:hint="eastAsia"/>
              </w:rPr>
              <w:t>比较局限，为某一区域某品种粮食的农户投入产出的关系，具有较大的偶然性。</w:t>
            </w:r>
            <w:r w:rsidR="00A9441A" w:rsidRPr="00153A66">
              <w:rPr>
                <w:rFonts w:ascii="宋体" w:hAnsi="宋体" w:hint="eastAsia"/>
              </w:rPr>
              <w:t>（</w:t>
            </w:r>
            <w:r w:rsidR="009C7C1F">
              <w:t>3</w:t>
            </w:r>
            <w:r w:rsidR="00A9441A" w:rsidRPr="00153A66">
              <w:rPr>
                <w:rFonts w:ascii="宋体" w:hAnsi="宋体" w:hint="eastAsia"/>
              </w:rPr>
              <w:t>）</w:t>
            </w:r>
            <w:r w:rsidR="006F6960">
              <w:rPr>
                <w:rFonts w:ascii="宋体" w:hAnsi="宋体" w:hint="eastAsia"/>
              </w:rPr>
              <w:t>缺乏</w:t>
            </w:r>
            <w:r w:rsidR="00754786">
              <w:rPr>
                <w:rFonts w:ascii="宋体" w:hAnsi="宋体" w:hint="eastAsia"/>
              </w:rPr>
              <w:t>更深层的</w:t>
            </w:r>
            <w:r w:rsidR="008530ED">
              <w:rPr>
                <w:rFonts w:ascii="宋体" w:hAnsi="宋体" w:hint="eastAsia"/>
              </w:rPr>
              <w:t>分析</w:t>
            </w:r>
            <w:r w:rsidR="00754786">
              <w:rPr>
                <w:rFonts w:ascii="宋体" w:hAnsi="宋体" w:hint="eastAsia"/>
              </w:rPr>
              <w:t>和</w:t>
            </w:r>
            <w:r w:rsidR="008530ED">
              <w:rPr>
                <w:rFonts w:ascii="宋体" w:hAnsi="宋体" w:hint="eastAsia"/>
              </w:rPr>
              <w:t>解释。</w:t>
            </w:r>
            <w:r w:rsidR="006A30BF" w:rsidRPr="00153A66">
              <w:rPr>
                <w:rFonts w:ascii="宋体" w:hAnsi="宋体" w:hint="eastAsia"/>
              </w:rPr>
              <w:t>大部分文献停留在研究结果，</w:t>
            </w:r>
            <w:r w:rsidR="00927E65" w:rsidRPr="00153A66">
              <w:rPr>
                <w:rFonts w:ascii="宋体" w:hAnsi="宋体" w:hint="eastAsia"/>
              </w:rPr>
              <w:t>不在意</w:t>
            </w:r>
            <w:r w:rsidR="009C7C1F">
              <w:rPr>
                <w:rFonts w:ascii="宋体" w:hAnsi="宋体" w:hint="eastAsia"/>
              </w:rPr>
              <w:t>两者</w:t>
            </w:r>
            <w:r w:rsidR="006A30BF" w:rsidRPr="00153A66">
              <w:rPr>
                <w:rFonts w:ascii="宋体" w:hAnsi="宋体" w:hint="eastAsia"/>
              </w:rPr>
              <w:t>关系背后的原因</w:t>
            </w:r>
            <w:r w:rsidR="00927E65" w:rsidRPr="00153A66">
              <w:rPr>
                <w:rFonts w:ascii="宋体" w:hAnsi="宋体" w:hint="eastAsia"/>
              </w:rPr>
              <w:t>或者仅从理论层面分析关系原因的可能性，未进一步用事实经验去论证。</w:t>
            </w:r>
          </w:p>
          <w:p w:rsidR="0074450F" w:rsidRPr="00153A66" w:rsidRDefault="00E874CE" w:rsidP="003654AC">
            <w:pPr>
              <w:spacing w:beforeLines="50" w:before="163" w:afterLines="50" w:after="163" w:line="440" w:lineRule="exact"/>
              <w:rPr>
                <w:rFonts w:ascii="华文中宋" w:eastAsia="华文中宋" w:hAnsi="华文中宋"/>
              </w:rPr>
            </w:pPr>
            <w:r w:rsidRPr="00153A66">
              <w:rPr>
                <w:rFonts w:eastAsia="华文中宋"/>
              </w:rPr>
              <w:t>1</w:t>
            </w:r>
            <w:r w:rsidRPr="00153A66">
              <w:rPr>
                <w:rFonts w:ascii="华文中宋" w:eastAsia="华文中宋" w:hAnsi="华文中宋" w:hint="eastAsia"/>
              </w:rPr>
              <w:t>.</w:t>
            </w:r>
            <w:r w:rsidRPr="00153A66">
              <w:rPr>
                <w:rFonts w:eastAsia="华文中宋"/>
              </w:rPr>
              <w:t>3</w:t>
            </w:r>
            <w:r w:rsidR="00F63C0B" w:rsidRPr="00153A66">
              <w:rPr>
                <w:rFonts w:ascii="华文中宋" w:eastAsia="华文中宋" w:hAnsi="华文中宋" w:hint="eastAsia"/>
              </w:rPr>
              <w:t>．</w:t>
            </w:r>
            <w:r w:rsidR="0074450F" w:rsidRPr="00153A66">
              <w:rPr>
                <w:rFonts w:ascii="华文中宋" w:eastAsia="华文中宋" w:hAnsi="华文中宋" w:hint="eastAsia"/>
              </w:rPr>
              <w:t>主要参考文献</w:t>
            </w:r>
          </w:p>
          <w:p w:rsidR="00DD3A74" w:rsidRPr="00153A66" w:rsidRDefault="00C60207" w:rsidP="009D7421">
            <w:pPr>
              <w:pStyle w:val="a8"/>
              <w:numPr>
                <w:ilvl w:val="0"/>
                <w:numId w:val="14"/>
              </w:numPr>
              <w:spacing w:beforeLines="50" w:before="163" w:line="440" w:lineRule="exact"/>
              <w:ind w:left="0" w:firstLineChars="0" w:firstLine="0"/>
              <w:rPr>
                <w:rFonts w:eastAsia="华文中宋"/>
              </w:rPr>
            </w:pPr>
            <w:proofErr w:type="spellStart"/>
            <w:r w:rsidRPr="00153A66">
              <w:rPr>
                <w:rFonts w:eastAsia="华文中宋"/>
              </w:rPr>
              <w:t>Heltberg</w:t>
            </w:r>
            <w:proofErr w:type="spellEnd"/>
            <w:r w:rsidRPr="00153A66">
              <w:rPr>
                <w:rFonts w:eastAsia="华文中宋"/>
              </w:rPr>
              <w:t xml:space="preserve"> R</w:t>
            </w:r>
            <w:r w:rsidRPr="00153A66">
              <w:rPr>
                <w:rFonts w:eastAsia="华文中宋" w:hint="eastAsia"/>
              </w:rPr>
              <w:t xml:space="preserve">. </w:t>
            </w:r>
            <w:r w:rsidR="00DD3A74" w:rsidRPr="00153A66">
              <w:rPr>
                <w:rFonts w:eastAsia="华文中宋"/>
              </w:rPr>
              <w:t>Rural Market Imperfections and the Farm Size</w:t>
            </w:r>
            <w:r w:rsidR="00580279" w:rsidRPr="00153A66">
              <w:rPr>
                <w:rFonts w:eastAsia="华文中宋"/>
              </w:rPr>
              <w:t>-</w:t>
            </w:r>
            <w:r w:rsidR="00DD3A74" w:rsidRPr="00153A66">
              <w:rPr>
                <w:rFonts w:eastAsia="华文中宋"/>
              </w:rPr>
              <w:t xml:space="preserve">Productivity Relationship: Evidence from Pakistan </w:t>
            </w:r>
            <w:r w:rsidR="007B78F2" w:rsidRPr="00153A66">
              <w:rPr>
                <w:rFonts w:eastAsia="华文中宋"/>
              </w:rPr>
              <w:t>[</w:t>
            </w:r>
            <w:r w:rsidR="00DD3A74" w:rsidRPr="00153A66">
              <w:rPr>
                <w:rFonts w:eastAsia="华文中宋"/>
              </w:rPr>
              <w:t>J</w:t>
            </w:r>
            <w:r w:rsidR="007B78F2" w:rsidRPr="00153A66">
              <w:rPr>
                <w:rFonts w:eastAsia="华文中宋"/>
              </w:rPr>
              <w:t>]</w:t>
            </w:r>
            <w:r w:rsidR="00DD3A74" w:rsidRPr="00153A66">
              <w:rPr>
                <w:rFonts w:eastAsia="华文中宋"/>
              </w:rPr>
              <w:t>. World Development, 1998, 26(10): 1807</w:t>
            </w:r>
            <w:r w:rsidR="00580279" w:rsidRPr="00153A66">
              <w:rPr>
                <w:rFonts w:eastAsia="华文中宋"/>
              </w:rPr>
              <w:t>-</w:t>
            </w:r>
            <w:r w:rsidR="00DD3A74" w:rsidRPr="00153A66">
              <w:rPr>
                <w:rFonts w:eastAsia="华文中宋"/>
              </w:rPr>
              <w:t>1826.</w:t>
            </w:r>
          </w:p>
          <w:p w:rsidR="00AA2EEE" w:rsidRPr="00153A66" w:rsidRDefault="00AA2EEE" w:rsidP="00017DDE">
            <w:pPr>
              <w:pStyle w:val="a8"/>
              <w:numPr>
                <w:ilvl w:val="0"/>
                <w:numId w:val="14"/>
              </w:numPr>
              <w:spacing w:line="440" w:lineRule="exact"/>
              <w:ind w:left="0" w:firstLineChars="0" w:firstLine="0"/>
              <w:rPr>
                <w:rFonts w:eastAsia="华文中宋"/>
              </w:rPr>
            </w:pPr>
            <w:r w:rsidRPr="00153A66">
              <w:rPr>
                <w:rFonts w:eastAsia="华文中宋" w:hint="eastAsia"/>
              </w:rPr>
              <w:t>Lamb R</w:t>
            </w:r>
            <w:r w:rsidR="003B02D0" w:rsidRPr="00153A66">
              <w:rPr>
                <w:rFonts w:eastAsia="华文中宋" w:hint="eastAsia"/>
              </w:rPr>
              <w:t xml:space="preserve"> L</w:t>
            </w:r>
            <w:r w:rsidRPr="00153A66">
              <w:rPr>
                <w:rFonts w:eastAsia="华文中宋" w:hint="eastAsia"/>
              </w:rPr>
              <w:t xml:space="preserve">.  Inverse </w:t>
            </w:r>
            <w:r w:rsidR="003B02D0" w:rsidRPr="00153A66">
              <w:rPr>
                <w:rFonts w:eastAsia="华文中宋" w:hint="eastAsia"/>
              </w:rPr>
              <w:t>P</w:t>
            </w:r>
            <w:r w:rsidRPr="00153A66">
              <w:rPr>
                <w:rFonts w:eastAsia="华文中宋" w:hint="eastAsia"/>
              </w:rPr>
              <w:t xml:space="preserve">roductivity: </w:t>
            </w:r>
            <w:r w:rsidR="003B02D0" w:rsidRPr="00153A66">
              <w:rPr>
                <w:rFonts w:eastAsia="华文中宋" w:hint="eastAsia"/>
              </w:rPr>
              <w:t>L</w:t>
            </w:r>
            <w:r w:rsidRPr="00153A66">
              <w:rPr>
                <w:rFonts w:eastAsia="华文中宋" w:hint="eastAsia"/>
              </w:rPr>
              <w:t xml:space="preserve">and </w:t>
            </w:r>
            <w:r w:rsidR="003B02D0" w:rsidRPr="00153A66">
              <w:rPr>
                <w:rFonts w:eastAsia="华文中宋" w:hint="eastAsia"/>
              </w:rPr>
              <w:t>Q</w:t>
            </w:r>
            <w:r w:rsidRPr="00153A66">
              <w:rPr>
                <w:rFonts w:eastAsia="华文中宋" w:hint="eastAsia"/>
              </w:rPr>
              <w:t xml:space="preserve">uality, </w:t>
            </w:r>
            <w:r w:rsidR="003B02D0" w:rsidRPr="00153A66">
              <w:rPr>
                <w:rFonts w:eastAsia="华文中宋" w:hint="eastAsia"/>
              </w:rPr>
              <w:t>L</w:t>
            </w:r>
            <w:r w:rsidRPr="00153A66">
              <w:rPr>
                <w:rFonts w:eastAsia="华文中宋" w:hint="eastAsia"/>
              </w:rPr>
              <w:t xml:space="preserve">abor </w:t>
            </w:r>
            <w:r w:rsidR="003B02D0" w:rsidRPr="00153A66">
              <w:rPr>
                <w:rFonts w:eastAsia="华文中宋" w:hint="eastAsia"/>
              </w:rPr>
              <w:t>M</w:t>
            </w:r>
            <w:r w:rsidRPr="00153A66">
              <w:rPr>
                <w:rFonts w:eastAsia="华文中宋" w:hint="eastAsia"/>
              </w:rPr>
              <w:t xml:space="preserve">arkets, and </w:t>
            </w:r>
            <w:r w:rsidR="003B02D0" w:rsidRPr="00153A66">
              <w:rPr>
                <w:rFonts w:eastAsia="华文中宋" w:hint="eastAsia"/>
              </w:rPr>
              <w:t>M</w:t>
            </w:r>
            <w:r w:rsidRPr="00153A66">
              <w:rPr>
                <w:rFonts w:eastAsia="华文中宋"/>
              </w:rPr>
              <w:t>easurement</w:t>
            </w:r>
            <w:r w:rsidRPr="00153A66">
              <w:rPr>
                <w:rFonts w:eastAsia="华文中宋" w:hint="eastAsia"/>
              </w:rPr>
              <w:t xml:space="preserve"> </w:t>
            </w:r>
            <w:r w:rsidR="003B02D0" w:rsidRPr="00153A66">
              <w:rPr>
                <w:rFonts w:eastAsia="华文中宋" w:hint="eastAsia"/>
              </w:rPr>
              <w:t>E</w:t>
            </w:r>
            <w:r w:rsidRPr="00153A66">
              <w:rPr>
                <w:rFonts w:eastAsia="华文中宋" w:hint="eastAsia"/>
              </w:rPr>
              <w:t>rro</w:t>
            </w:r>
            <w:r w:rsidR="003B02D0" w:rsidRPr="00153A66">
              <w:rPr>
                <w:rFonts w:eastAsia="华文中宋" w:hint="eastAsia"/>
              </w:rPr>
              <w:t xml:space="preserve">r </w:t>
            </w:r>
            <w:r w:rsidR="007B78F2" w:rsidRPr="00153A66">
              <w:rPr>
                <w:rFonts w:eastAsia="华文中宋"/>
              </w:rPr>
              <w:t>[</w:t>
            </w:r>
            <w:r w:rsidRPr="00153A66">
              <w:rPr>
                <w:rFonts w:eastAsia="华文中宋" w:hint="eastAsia"/>
              </w:rPr>
              <w:t>J</w:t>
            </w:r>
            <w:r w:rsidR="007B78F2" w:rsidRPr="00153A66">
              <w:rPr>
                <w:rFonts w:eastAsia="华文中宋"/>
              </w:rPr>
              <w:t>]</w:t>
            </w:r>
            <w:r w:rsidRPr="00153A66">
              <w:rPr>
                <w:rFonts w:eastAsia="华文中宋" w:hint="eastAsia"/>
              </w:rPr>
              <w:t xml:space="preserve">. Journal of </w:t>
            </w:r>
            <w:r w:rsidRPr="00153A66">
              <w:rPr>
                <w:rFonts w:eastAsia="华文中宋"/>
              </w:rPr>
              <w:t>Development</w:t>
            </w:r>
            <w:r w:rsidRPr="00153A66">
              <w:rPr>
                <w:rFonts w:eastAsia="华文中宋" w:hint="eastAsia"/>
              </w:rPr>
              <w:t xml:space="preserve"> Economics, </w:t>
            </w:r>
            <w:r w:rsidR="003B02D0" w:rsidRPr="00153A66">
              <w:rPr>
                <w:rFonts w:eastAsia="华文中宋"/>
              </w:rPr>
              <w:t>2003</w:t>
            </w:r>
            <w:r w:rsidR="003B02D0" w:rsidRPr="00153A66">
              <w:rPr>
                <w:rFonts w:eastAsia="华文中宋" w:hint="eastAsia"/>
              </w:rPr>
              <w:t xml:space="preserve">, </w:t>
            </w:r>
            <w:r w:rsidR="003B02D0" w:rsidRPr="00153A66">
              <w:rPr>
                <w:rFonts w:eastAsia="华文中宋"/>
              </w:rPr>
              <w:t>71</w:t>
            </w:r>
            <w:r w:rsidR="003B02D0" w:rsidRPr="00153A66">
              <w:rPr>
                <w:rFonts w:eastAsia="华文中宋" w:hint="eastAsia"/>
              </w:rPr>
              <w:t>(</w:t>
            </w:r>
            <w:r w:rsidR="003B02D0" w:rsidRPr="00153A66">
              <w:rPr>
                <w:rFonts w:eastAsia="华文中宋"/>
              </w:rPr>
              <w:t>1</w:t>
            </w:r>
            <w:r w:rsidR="003B02D0" w:rsidRPr="00153A66">
              <w:rPr>
                <w:rFonts w:eastAsia="华文中宋" w:hint="eastAsia"/>
              </w:rPr>
              <w:t xml:space="preserve">): </w:t>
            </w:r>
            <w:r w:rsidR="003B02D0" w:rsidRPr="00153A66">
              <w:rPr>
                <w:rFonts w:eastAsia="华文中宋"/>
              </w:rPr>
              <w:t>352</w:t>
            </w:r>
            <w:r w:rsidR="00580279" w:rsidRPr="00153A66">
              <w:rPr>
                <w:rFonts w:eastAsia="华文中宋"/>
              </w:rPr>
              <w:t>-</w:t>
            </w:r>
            <w:r w:rsidR="003B02D0" w:rsidRPr="00153A66">
              <w:rPr>
                <w:rFonts w:eastAsia="华文中宋"/>
              </w:rPr>
              <w:t>367</w:t>
            </w:r>
            <w:r w:rsidR="003B02D0" w:rsidRPr="00153A66">
              <w:rPr>
                <w:rFonts w:eastAsia="华文中宋" w:hint="eastAsia"/>
              </w:rPr>
              <w:t>.</w:t>
            </w:r>
          </w:p>
          <w:p w:rsidR="003B02D0" w:rsidRDefault="003B02D0" w:rsidP="00017DDE">
            <w:pPr>
              <w:pStyle w:val="a8"/>
              <w:numPr>
                <w:ilvl w:val="0"/>
                <w:numId w:val="14"/>
              </w:numPr>
              <w:spacing w:line="440" w:lineRule="exact"/>
              <w:ind w:left="0" w:firstLineChars="0" w:firstLine="0"/>
              <w:rPr>
                <w:rFonts w:eastAsia="华文中宋"/>
              </w:rPr>
            </w:pPr>
            <w:r w:rsidRPr="00153A66">
              <w:rPr>
                <w:rFonts w:eastAsia="华文中宋" w:hint="eastAsia"/>
              </w:rPr>
              <w:t xml:space="preserve">Benjamin D. Can Unobserved Land Quality Explain the Inverse Productivity Relationship? </w:t>
            </w:r>
            <w:r w:rsidR="007B78F2" w:rsidRPr="00153A66">
              <w:rPr>
                <w:rFonts w:eastAsia="华文中宋"/>
              </w:rPr>
              <w:t>[</w:t>
            </w:r>
            <w:r w:rsidRPr="00153A66">
              <w:rPr>
                <w:rFonts w:eastAsia="华文中宋" w:hint="eastAsia"/>
              </w:rPr>
              <w:t>J</w:t>
            </w:r>
            <w:r w:rsidR="007B78F2" w:rsidRPr="00153A66">
              <w:rPr>
                <w:rFonts w:eastAsia="华文中宋"/>
              </w:rPr>
              <w:t>]</w:t>
            </w:r>
            <w:r w:rsidRPr="00153A66">
              <w:rPr>
                <w:rFonts w:eastAsia="华文中宋" w:hint="eastAsia"/>
              </w:rPr>
              <w:t xml:space="preserve">. Journal of Development Economics, </w:t>
            </w:r>
            <w:r w:rsidRPr="00153A66">
              <w:rPr>
                <w:rFonts w:eastAsia="华文中宋"/>
              </w:rPr>
              <w:t>1995</w:t>
            </w:r>
            <w:r w:rsidRPr="00153A66">
              <w:rPr>
                <w:rFonts w:eastAsia="华文中宋" w:hint="eastAsia"/>
              </w:rPr>
              <w:t xml:space="preserve">, </w:t>
            </w:r>
            <w:r w:rsidRPr="00153A66">
              <w:rPr>
                <w:rFonts w:eastAsia="华文中宋"/>
              </w:rPr>
              <w:t>46</w:t>
            </w:r>
            <w:r w:rsidRPr="00153A66">
              <w:rPr>
                <w:rFonts w:eastAsia="华文中宋" w:hint="eastAsia"/>
              </w:rPr>
              <w:t>(</w:t>
            </w:r>
            <w:r w:rsidRPr="00153A66">
              <w:rPr>
                <w:rFonts w:eastAsia="华文中宋"/>
              </w:rPr>
              <w:t>1</w:t>
            </w:r>
            <w:r w:rsidRPr="00153A66">
              <w:rPr>
                <w:rFonts w:eastAsia="华文中宋" w:hint="eastAsia"/>
              </w:rPr>
              <w:t xml:space="preserve">): </w:t>
            </w:r>
            <w:r w:rsidRPr="00153A66">
              <w:rPr>
                <w:rFonts w:eastAsia="华文中宋"/>
              </w:rPr>
              <w:t>51</w:t>
            </w:r>
            <w:r w:rsidR="00580279" w:rsidRPr="00153A66">
              <w:rPr>
                <w:rFonts w:eastAsia="华文中宋"/>
              </w:rPr>
              <w:t>-</w:t>
            </w:r>
            <w:r w:rsidRPr="00153A66">
              <w:rPr>
                <w:rFonts w:eastAsia="华文中宋"/>
              </w:rPr>
              <w:t>84</w:t>
            </w:r>
            <w:r w:rsidRPr="00153A66">
              <w:rPr>
                <w:rFonts w:eastAsia="华文中宋" w:hint="eastAsia"/>
              </w:rPr>
              <w:t>.</w:t>
            </w:r>
          </w:p>
          <w:p w:rsidR="00A73095" w:rsidRPr="00153A66" w:rsidRDefault="00A73095" w:rsidP="00017DDE">
            <w:pPr>
              <w:pStyle w:val="a8"/>
              <w:numPr>
                <w:ilvl w:val="0"/>
                <w:numId w:val="14"/>
              </w:numPr>
              <w:spacing w:line="440" w:lineRule="exact"/>
              <w:ind w:left="0" w:firstLineChars="0" w:firstLine="0"/>
              <w:rPr>
                <w:rFonts w:eastAsia="华文中宋"/>
              </w:rPr>
            </w:pPr>
            <w:r>
              <w:rPr>
                <w:rFonts w:eastAsia="华文中宋" w:hint="eastAsia"/>
              </w:rPr>
              <w:t>Sen A. An Aspect of Indian Agriculture [J]. Economic Weekly, 1962, 14: 243-246.</w:t>
            </w:r>
          </w:p>
          <w:p w:rsidR="001405BE" w:rsidRDefault="001405BE" w:rsidP="00017DDE">
            <w:pPr>
              <w:pStyle w:val="a8"/>
              <w:numPr>
                <w:ilvl w:val="0"/>
                <w:numId w:val="14"/>
              </w:numPr>
              <w:spacing w:line="440" w:lineRule="exact"/>
              <w:ind w:left="0" w:firstLineChars="0" w:firstLine="0"/>
            </w:pPr>
            <w:r w:rsidRPr="00153A66">
              <w:t>陈锡文</w:t>
            </w:r>
            <w:r w:rsidR="00885662" w:rsidRPr="00153A66">
              <w:rPr>
                <w:rFonts w:hint="eastAsia"/>
              </w:rPr>
              <w:t>．农业</w:t>
            </w:r>
            <w:r w:rsidRPr="00153A66">
              <w:t>和农村发展：形势与问题</w:t>
            </w:r>
            <w:r w:rsidR="00885662" w:rsidRPr="00153A66">
              <w:rPr>
                <w:rFonts w:hint="eastAsia"/>
              </w:rPr>
              <w:t>［</w:t>
            </w:r>
            <w:r w:rsidR="00885662" w:rsidRPr="00153A66">
              <w:t>J</w:t>
            </w:r>
            <w:r w:rsidR="00885662" w:rsidRPr="00153A66">
              <w:rPr>
                <w:rFonts w:hint="eastAsia"/>
              </w:rPr>
              <w:t>］．</w:t>
            </w:r>
            <w:r w:rsidRPr="00153A66">
              <w:t>南京农业大学学报（社会科学版），</w:t>
            </w:r>
            <w:r w:rsidRPr="00153A66">
              <w:t>2013</w:t>
            </w:r>
            <w:r w:rsidR="00885662" w:rsidRPr="00153A66">
              <w:rPr>
                <w:rFonts w:hint="eastAsia"/>
              </w:rPr>
              <w:t>，</w:t>
            </w:r>
            <w:r w:rsidRPr="00153A66">
              <w:t>13</w:t>
            </w:r>
            <w:r w:rsidR="00885662" w:rsidRPr="00153A66">
              <w:rPr>
                <w:rFonts w:hint="eastAsia"/>
              </w:rPr>
              <w:t>（</w:t>
            </w:r>
            <w:r w:rsidR="00885662" w:rsidRPr="00153A66">
              <w:t>1</w:t>
            </w:r>
            <w:r w:rsidR="00885662" w:rsidRPr="00153A66">
              <w:rPr>
                <w:rFonts w:hint="eastAsia"/>
              </w:rPr>
              <w:t>）：</w:t>
            </w:r>
            <w:r w:rsidRPr="00153A66">
              <w:t>1</w:t>
            </w:r>
            <w:r w:rsidR="00885662" w:rsidRPr="00153A66">
              <w:rPr>
                <w:rFonts w:hint="eastAsia"/>
              </w:rPr>
              <w:t>－</w:t>
            </w:r>
            <w:r w:rsidRPr="00153A66">
              <w:t>10</w:t>
            </w:r>
            <w:r w:rsidR="00885662" w:rsidRPr="00153A66">
              <w:rPr>
                <w:rFonts w:hint="eastAsia"/>
              </w:rPr>
              <w:t>．</w:t>
            </w:r>
          </w:p>
          <w:p w:rsidR="001405BE" w:rsidRPr="00153A66" w:rsidRDefault="00CA7D7D" w:rsidP="00017DDE">
            <w:pPr>
              <w:pStyle w:val="a8"/>
              <w:numPr>
                <w:ilvl w:val="0"/>
                <w:numId w:val="14"/>
              </w:numPr>
              <w:spacing w:line="440" w:lineRule="exact"/>
              <w:ind w:left="0" w:firstLineChars="0" w:firstLine="0"/>
            </w:pPr>
            <w:proofErr w:type="gramStart"/>
            <w:r w:rsidRPr="00153A66">
              <w:rPr>
                <w:rFonts w:hint="eastAsia"/>
              </w:rPr>
              <w:t>董旭光</w:t>
            </w:r>
            <w:proofErr w:type="gramEnd"/>
            <w:r w:rsidRPr="00153A66">
              <w:rPr>
                <w:rFonts w:hint="eastAsia"/>
              </w:rPr>
              <w:t>，李胜利，石振彬，</w:t>
            </w:r>
            <w:proofErr w:type="gramStart"/>
            <w:r w:rsidRPr="00153A66">
              <w:rPr>
                <w:rFonts w:hint="eastAsia"/>
              </w:rPr>
              <w:t>邱粲</w:t>
            </w:r>
            <w:proofErr w:type="gramEnd"/>
            <w:r w:rsidRPr="00153A66">
              <w:rPr>
                <w:rFonts w:hint="eastAsia"/>
              </w:rPr>
              <w:t>．近</w:t>
            </w:r>
            <w:r w:rsidRPr="00153A66">
              <w:t>50</w:t>
            </w:r>
            <w:r w:rsidRPr="00153A66">
              <w:rPr>
                <w:rFonts w:hint="eastAsia"/>
              </w:rPr>
              <w:t>年山东省农业气候资源变化特征［</w:t>
            </w:r>
            <w:r w:rsidRPr="00153A66">
              <w:t>J</w:t>
            </w:r>
            <w:r w:rsidRPr="00153A66">
              <w:rPr>
                <w:rFonts w:hint="eastAsia"/>
              </w:rPr>
              <w:t>］．应用生态学报，</w:t>
            </w:r>
            <w:r w:rsidRPr="00153A66">
              <w:t>2015</w:t>
            </w:r>
            <w:r w:rsidRPr="00153A66">
              <w:rPr>
                <w:rFonts w:hint="eastAsia"/>
              </w:rPr>
              <w:t>（</w:t>
            </w:r>
            <w:r w:rsidRPr="00153A66">
              <w:t>1</w:t>
            </w:r>
            <w:r w:rsidRPr="00153A66">
              <w:rPr>
                <w:rFonts w:hint="eastAsia"/>
              </w:rPr>
              <w:t>）：</w:t>
            </w:r>
            <w:r w:rsidRPr="00153A66">
              <w:t>269</w:t>
            </w:r>
            <w:r w:rsidRPr="00153A66">
              <w:rPr>
                <w:rFonts w:hint="eastAsia"/>
              </w:rPr>
              <w:t>－</w:t>
            </w:r>
            <w:r w:rsidRPr="00153A66">
              <w:t>277</w:t>
            </w:r>
            <w:r w:rsidRPr="00153A66">
              <w:rPr>
                <w:rFonts w:hint="eastAsia"/>
              </w:rPr>
              <w:t>．</w:t>
            </w:r>
            <w:r w:rsidR="001405BE" w:rsidRPr="00153A66">
              <w:t>范红忠</w:t>
            </w:r>
            <w:r w:rsidR="006B21C0" w:rsidRPr="00153A66">
              <w:rPr>
                <w:rFonts w:hint="eastAsia"/>
              </w:rPr>
              <w:t>，</w:t>
            </w:r>
            <w:r w:rsidR="001405BE" w:rsidRPr="00153A66">
              <w:t>周启良</w:t>
            </w:r>
            <w:r w:rsidR="006B21C0" w:rsidRPr="00153A66">
              <w:rPr>
                <w:rFonts w:hint="eastAsia"/>
              </w:rPr>
              <w:t>．</w:t>
            </w:r>
            <w:r w:rsidR="001405BE" w:rsidRPr="00153A66">
              <w:t>农户土地种植面积与土地生产率的关系</w:t>
            </w:r>
            <w:r w:rsidR="001405BE" w:rsidRPr="00153A66">
              <w:t>—</w:t>
            </w:r>
            <w:r w:rsidR="001405BE" w:rsidRPr="00153A66">
              <w:t>基于中西部七县（市）农户的调查数据</w:t>
            </w:r>
            <w:r w:rsidR="006B21C0" w:rsidRPr="00153A66">
              <w:rPr>
                <w:rFonts w:hint="eastAsia"/>
              </w:rPr>
              <w:t>［</w:t>
            </w:r>
            <w:r w:rsidR="006B21C0" w:rsidRPr="00153A66">
              <w:t>J</w:t>
            </w:r>
            <w:r w:rsidR="006B21C0" w:rsidRPr="00153A66">
              <w:rPr>
                <w:rFonts w:hint="eastAsia"/>
              </w:rPr>
              <w:t>］．</w:t>
            </w:r>
            <w:r w:rsidR="001405BE" w:rsidRPr="00153A66">
              <w:t>中国人口</w:t>
            </w:r>
            <w:r w:rsidR="00DF4063" w:rsidRPr="00153A66">
              <w:t>、</w:t>
            </w:r>
            <w:r w:rsidR="001405BE" w:rsidRPr="00153A66">
              <w:t>资源与环境，</w:t>
            </w:r>
            <w:r w:rsidR="001405BE" w:rsidRPr="00153A66">
              <w:t>2014</w:t>
            </w:r>
            <w:r w:rsidR="006B21C0" w:rsidRPr="00153A66">
              <w:rPr>
                <w:rFonts w:hint="eastAsia"/>
              </w:rPr>
              <w:t>，</w:t>
            </w:r>
            <w:r w:rsidR="001405BE" w:rsidRPr="00153A66">
              <w:t>24</w:t>
            </w:r>
            <w:r w:rsidR="006B21C0" w:rsidRPr="00153A66">
              <w:rPr>
                <w:rFonts w:hint="eastAsia"/>
              </w:rPr>
              <w:t>（</w:t>
            </w:r>
            <w:r w:rsidR="001405BE" w:rsidRPr="00153A66">
              <w:t>12</w:t>
            </w:r>
            <w:r w:rsidR="006B21C0" w:rsidRPr="00153A66">
              <w:rPr>
                <w:rFonts w:hint="eastAsia"/>
              </w:rPr>
              <w:t>），</w:t>
            </w:r>
            <w:r w:rsidR="001405BE" w:rsidRPr="00153A66">
              <w:t>38</w:t>
            </w:r>
            <w:r w:rsidR="006B21C0" w:rsidRPr="00153A66">
              <w:rPr>
                <w:rFonts w:hint="eastAsia"/>
              </w:rPr>
              <w:t>－</w:t>
            </w:r>
            <w:r w:rsidR="001405BE" w:rsidRPr="00153A66">
              <w:t>45</w:t>
            </w:r>
            <w:r w:rsidR="006B21C0"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方松海</w:t>
            </w:r>
            <w:r w:rsidR="002131DB" w:rsidRPr="00153A66">
              <w:rPr>
                <w:rFonts w:hint="eastAsia"/>
              </w:rPr>
              <w:t>，</w:t>
            </w:r>
            <w:r w:rsidRPr="00153A66">
              <w:t>王为农</w:t>
            </w:r>
            <w:r w:rsidR="002131DB" w:rsidRPr="00153A66">
              <w:rPr>
                <w:rFonts w:hint="eastAsia"/>
              </w:rPr>
              <w:t>，</w:t>
            </w:r>
            <w:r w:rsidRPr="00153A66">
              <w:t>黄汉权</w:t>
            </w:r>
            <w:r w:rsidR="002131DB" w:rsidRPr="00153A66">
              <w:rPr>
                <w:rFonts w:hint="eastAsia"/>
              </w:rPr>
              <w:t>．</w:t>
            </w:r>
            <w:r w:rsidRPr="00153A66">
              <w:t>增大农民收入与扩大农村消费研究</w:t>
            </w:r>
            <w:r w:rsidR="002131DB" w:rsidRPr="00153A66">
              <w:rPr>
                <w:rFonts w:hint="eastAsia"/>
              </w:rPr>
              <w:t>［</w:t>
            </w:r>
            <w:r w:rsidR="002131DB" w:rsidRPr="00153A66">
              <w:t>J</w:t>
            </w:r>
            <w:r w:rsidR="002131DB" w:rsidRPr="00153A66">
              <w:rPr>
                <w:rFonts w:hint="eastAsia"/>
              </w:rPr>
              <w:t>］．</w:t>
            </w:r>
            <w:r w:rsidRPr="00153A66">
              <w:t>管理世界（月刊），</w:t>
            </w:r>
            <w:r w:rsidRPr="00153A66">
              <w:t>2011</w:t>
            </w:r>
            <w:r w:rsidR="002131DB" w:rsidRPr="00153A66">
              <w:rPr>
                <w:rFonts w:hint="eastAsia"/>
              </w:rPr>
              <w:t>（</w:t>
            </w:r>
            <w:r w:rsidRPr="00153A66">
              <w:t>5</w:t>
            </w:r>
            <w:r w:rsidR="002131DB" w:rsidRPr="00153A66">
              <w:rPr>
                <w:rFonts w:hint="eastAsia"/>
              </w:rPr>
              <w:t>）：</w:t>
            </w:r>
            <w:r w:rsidRPr="00153A66">
              <w:t>66</w:t>
            </w:r>
            <w:r w:rsidR="002131DB" w:rsidRPr="00153A66">
              <w:rPr>
                <w:rFonts w:hint="eastAsia"/>
              </w:rPr>
              <w:t>－</w:t>
            </w:r>
            <w:r w:rsidRPr="00153A66">
              <w:t>80</w:t>
            </w:r>
            <w:r w:rsidR="002131DB"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高帆</w:t>
            </w:r>
            <w:r w:rsidR="002131DB" w:rsidRPr="00153A66">
              <w:rPr>
                <w:rFonts w:hint="eastAsia"/>
              </w:rPr>
              <w:t>．</w:t>
            </w:r>
            <w:r w:rsidRPr="00153A66">
              <w:t>结构转化、资本深化与农业劳动生产率提高</w:t>
            </w:r>
            <w:r w:rsidRPr="00153A66">
              <w:t>—</w:t>
            </w:r>
            <w:r w:rsidRPr="00153A66">
              <w:t>以上海为例的研究</w:t>
            </w:r>
            <w:r w:rsidR="002131DB" w:rsidRPr="00153A66">
              <w:rPr>
                <w:rFonts w:hint="eastAsia"/>
              </w:rPr>
              <w:t>［</w:t>
            </w:r>
            <w:r w:rsidR="002131DB" w:rsidRPr="00153A66">
              <w:t>J</w:t>
            </w:r>
            <w:r w:rsidR="002131DB" w:rsidRPr="00153A66">
              <w:rPr>
                <w:rFonts w:hint="eastAsia"/>
              </w:rPr>
              <w:t>］．</w:t>
            </w:r>
            <w:r w:rsidRPr="00153A66">
              <w:t>经济理论与经济管理，</w:t>
            </w:r>
            <w:r w:rsidRPr="00153A66">
              <w:t>2010</w:t>
            </w:r>
            <w:r w:rsidR="002131DB" w:rsidRPr="00153A66">
              <w:rPr>
                <w:rFonts w:hint="eastAsia"/>
              </w:rPr>
              <w:t>（</w:t>
            </w:r>
            <w:r w:rsidRPr="00153A66">
              <w:t>2</w:t>
            </w:r>
            <w:r w:rsidR="002131DB" w:rsidRPr="00153A66">
              <w:rPr>
                <w:rFonts w:hint="eastAsia"/>
              </w:rPr>
              <w:t>）</w:t>
            </w:r>
            <w:r w:rsidRPr="00153A66">
              <w:t>，</w:t>
            </w:r>
            <w:r w:rsidRPr="00153A66">
              <w:t>66</w:t>
            </w:r>
            <w:r w:rsidR="002131DB" w:rsidRPr="00153A66">
              <w:rPr>
                <w:rFonts w:hint="eastAsia"/>
              </w:rPr>
              <w:t>－</w:t>
            </w:r>
            <w:r w:rsidRPr="00153A66">
              <w:t>73</w:t>
            </w:r>
            <w:r w:rsidR="002131DB" w:rsidRPr="00153A66">
              <w:rPr>
                <w:rFonts w:hint="eastAsia"/>
              </w:rPr>
              <w:t>．</w:t>
            </w:r>
          </w:p>
          <w:p w:rsidR="00B64568" w:rsidRDefault="00B64568" w:rsidP="00017DDE">
            <w:pPr>
              <w:pStyle w:val="a8"/>
              <w:numPr>
                <w:ilvl w:val="0"/>
                <w:numId w:val="14"/>
              </w:numPr>
              <w:spacing w:line="440" w:lineRule="exact"/>
              <w:ind w:left="0" w:firstLineChars="0" w:firstLine="0"/>
            </w:pPr>
            <w:r w:rsidRPr="00153A66">
              <w:rPr>
                <w:rFonts w:hint="eastAsia"/>
              </w:rPr>
              <w:t>高鸣，宋洪远，</w:t>
            </w:r>
            <w:r w:rsidRPr="00153A66">
              <w:t>Carter</w:t>
            </w:r>
            <w:r w:rsidRPr="00153A66">
              <w:rPr>
                <w:rFonts w:hint="eastAsia"/>
              </w:rPr>
              <w:t xml:space="preserve"> </w:t>
            </w:r>
            <w:r w:rsidRPr="00153A66">
              <w:t>M</w:t>
            </w:r>
            <w:r w:rsidRPr="00153A66">
              <w:rPr>
                <w:rFonts w:hint="eastAsia"/>
              </w:rPr>
              <w:t>．补贴减少了粮食生产效率损失吗？—基于动态资产贫困理论的分析［</w:t>
            </w:r>
            <w:r w:rsidRPr="00153A66">
              <w:t>J</w:t>
            </w:r>
            <w:r w:rsidRPr="00153A66">
              <w:rPr>
                <w:rFonts w:hint="eastAsia"/>
              </w:rPr>
              <w:t>］．管理世界（月刊），</w:t>
            </w:r>
            <w:r w:rsidRPr="00153A66">
              <w:t>2017</w:t>
            </w:r>
            <w:r w:rsidRPr="00153A66">
              <w:rPr>
                <w:rFonts w:hint="eastAsia"/>
              </w:rPr>
              <w:t>（</w:t>
            </w:r>
            <w:r w:rsidRPr="00153A66">
              <w:t>9</w:t>
            </w:r>
            <w:r w:rsidRPr="00153A66">
              <w:rPr>
                <w:rFonts w:hint="eastAsia"/>
              </w:rPr>
              <w:t>）：</w:t>
            </w:r>
            <w:r w:rsidRPr="00153A66">
              <w:t>85</w:t>
            </w:r>
            <w:r w:rsidR="00580279" w:rsidRPr="00153A66">
              <w:rPr>
                <w:rFonts w:hint="eastAsia"/>
              </w:rPr>
              <w:t>－</w:t>
            </w:r>
            <w:r w:rsidRPr="00153A66">
              <w:t>100</w:t>
            </w:r>
            <w:r w:rsidRPr="00153A66">
              <w:rPr>
                <w:rFonts w:hint="eastAsia"/>
              </w:rPr>
              <w:t>．</w:t>
            </w:r>
          </w:p>
          <w:p w:rsidR="00546DCD" w:rsidRPr="00153A66" w:rsidRDefault="00546DCD" w:rsidP="00017DDE">
            <w:pPr>
              <w:pStyle w:val="a8"/>
              <w:numPr>
                <w:ilvl w:val="0"/>
                <w:numId w:val="14"/>
              </w:numPr>
              <w:spacing w:line="440" w:lineRule="exact"/>
              <w:ind w:left="0" w:firstLineChars="0" w:firstLine="0"/>
            </w:pPr>
            <w:r>
              <w:rPr>
                <w:rFonts w:hint="eastAsia"/>
              </w:rPr>
              <w:t>高原．市场经济中的小农农业和村庄：微观实践与理论意义［</w:t>
            </w:r>
            <w:r>
              <w:rPr>
                <w:rFonts w:hint="eastAsia"/>
              </w:rPr>
              <w:t>J</w:t>
            </w:r>
            <w:r>
              <w:rPr>
                <w:rFonts w:hint="eastAsia"/>
              </w:rPr>
              <w:t>］．开放时代，</w:t>
            </w:r>
            <w:r>
              <w:rPr>
                <w:rFonts w:hint="eastAsia"/>
              </w:rPr>
              <w:t>2011</w:t>
            </w:r>
            <w:r>
              <w:rPr>
                <w:rFonts w:hint="eastAsia"/>
              </w:rPr>
              <w:t>（</w:t>
            </w:r>
            <w:r>
              <w:rPr>
                <w:rFonts w:hint="eastAsia"/>
              </w:rPr>
              <w:t>12</w:t>
            </w:r>
            <w:r>
              <w:rPr>
                <w:rFonts w:hint="eastAsia"/>
              </w:rPr>
              <w:t>）：</w:t>
            </w:r>
            <w:r>
              <w:rPr>
                <w:rFonts w:hint="eastAsia"/>
              </w:rPr>
              <w:lastRenderedPageBreak/>
              <w:t>113</w:t>
            </w:r>
            <w:r>
              <w:rPr>
                <w:rFonts w:hint="eastAsia"/>
              </w:rPr>
              <w:t>－</w:t>
            </w:r>
            <w:r>
              <w:rPr>
                <w:rFonts w:hint="eastAsia"/>
              </w:rPr>
              <w:t>128</w:t>
            </w:r>
            <w:r>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龚文峰，袁力，范文义．基于地形梯度的哈尔滨市土地利用格局变化分析［</w:t>
            </w:r>
            <w:r w:rsidRPr="00153A66">
              <w:t>J</w:t>
            </w:r>
            <w:r w:rsidRPr="00153A66">
              <w:rPr>
                <w:rFonts w:hint="eastAsia"/>
              </w:rPr>
              <w:t>］．农业工程学报，</w:t>
            </w:r>
            <w:r w:rsidRPr="00153A66">
              <w:t>2013</w:t>
            </w:r>
            <w:r w:rsidRPr="00153A66">
              <w:rPr>
                <w:rFonts w:hint="eastAsia"/>
              </w:rPr>
              <w:t>，</w:t>
            </w:r>
            <w:r w:rsidRPr="00153A66">
              <w:t>29</w:t>
            </w:r>
            <w:r w:rsidRPr="00153A66">
              <w:rPr>
                <w:rFonts w:hint="eastAsia"/>
              </w:rPr>
              <w:t>（</w:t>
            </w:r>
            <w:r w:rsidRPr="00153A66">
              <w:t>2</w:t>
            </w:r>
            <w:r w:rsidRPr="00153A66">
              <w:rPr>
                <w:rFonts w:hint="eastAsia"/>
              </w:rPr>
              <w:t>）：</w:t>
            </w:r>
            <w:r w:rsidRPr="00153A66">
              <w:t>250</w:t>
            </w:r>
            <w:r w:rsidR="00580279" w:rsidRPr="00153A66">
              <w:rPr>
                <w:rFonts w:hint="eastAsia"/>
              </w:rPr>
              <w:t>－</w:t>
            </w:r>
            <w:r w:rsidRPr="00153A66">
              <w:t>259</w:t>
            </w:r>
            <w:r w:rsidR="00293384" w:rsidRPr="00153A66">
              <w:rPr>
                <w:rFonts w:hint="eastAsia"/>
              </w:rPr>
              <w:t>＋</w:t>
            </w:r>
            <w:r w:rsidRPr="00153A66">
              <w:t>303</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高玉强．农机购置补贴与财政支农支出的传导机制有效性—基于省际面板数据的经验分析［</w:t>
            </w:r>
            <w:r w:rsidRPr="00153A66">
              <w:t>J</w:t>
            </w:r>
            <w:r w:rsidRPr="00153A66">
              <w:rPr>
                <w:rFonts w:hint="eastAsia"/>
              </w:rPr>
              <w:t>］．财贸经济，</w:t>
            </w:r>
            <w:r w:rsidRPr="00153A66">
              <w:t>2010</w:t>
            </w:r>
            <w:r w:rsidRPr="00153A66">
              <w:rPr>
                <w:rFonts w:hint="eastAsia"/>
              </w:rPr>
              <w:t>（</w:t>
            </w:r>
            <w:r w:rsidRPr="00153A66">
              <w:t>4</w:t>
            </w:r>
            <w:r w:rsidRPr="00153A66">
              <w:rPr>
                <w:rFonts w:hint="eastAsia"/>
              </w:rPr>
              <w:t>）：</w:t>
            </w:r>
            <w:r w:rsidRPr="00153A66">
              <w:t>61</w:t>
            </w:r>
            <w:r w:rsidR="00580279" w:rsidRPr="00153A66">
              <w:rPr>
                <w:rFonts w:hint="eastAsia"/>
              </w:rPr>
              <w:t>－</w:t>
            </w:r>
            <w:r w:rsidRPr="00153A66">
              <w:t>68</w:t>
            </w:r>
            <w:r w:rsidRPr="00153A66">
              <w:rPr>
                <w:rFonts w:hint="eastAsia"/>
              </w:rPr>
              <w:t>．</w:t>
            </w:r>
          </w:p>
          <w:p w:rsidR="00ED40A7" w:rsidRDefault="00ED40A7" w:rsidP="00017DDE">
            <w:pPr>
              <w:pStyle w:val="a8"/>
              <w:numPr>
                <w:ilvl w:val="0"/>
                <w:numId w:val="14"/>
              </w:numPr>
              <w:spacing w:line="440" w:lineRule="exact"/>
              <w:ind w:left="0" w:firstLineChars="0" w:firstLine="0"/>
            </w:pPr>
            <w:r w:rsidRPr="00153A66">
              <w:rPr>
                <w:rFonts w:hint="eastAsia"/>
              </w:rPr>
              <w:t>何秀荣．关于我国农业经营规模的思考［</w:t>
            </w:r>
            <w:r w:rsidRPr="00153A66">
              <w:t>J</w:t>
            </w:r>
            <w:r w:rsidRPr="00153A66">
              <w:rPr>
                <w:rFonts w:hint="eastAsia"/>
              </w:rPr>
              <w:t>］．农业经济问题（月刊），</w:t>
            </w:r>
            <w:r w:rsidRPr="00153A66">
              <w:t>2016</w:t>
            </w:r>
            <w:r w:rsidRPr="00153A66">
              <w:rPr>
                <w:rFonts w:hint="eastAsia"/>
              </w:rPr>
              <w:t>（</w:t>
            </w:r>
            <w:r w:rsidRPr="00153A66">
              <w:t>9</w:t>
            </w:r>
            <w:r w:rsidRPr="00153A66">
              <w:rPr>
                <w:rFonts w:hint="eastAsia"/>
              </w:rPr>
              <w:t>）：</w:t>
            </w:r>
            <w:r w:rsidRPr="00153A66">
              <w:t>4</w:t>
            </w:r>
            <w:r w:rsidRPr="00153A66">
              <w:rPr>
                <w:rFonts w:hint="eastAsia"/>
              </w:rPr>
              <w:t>－</w:t>
            </w:r>
            <w:r w:rsidRPr="00153A66">
              <w:t>15</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侯麟科，仇焕广，汪阳洁，孙来祥．气候变化对我国农业生产的影响—基于多投入多产出生产函数的分析［</w:t>
            </w:r>
            <w:r w:rsidRPr="00153A66">
              <w:t>J</w:t>
            </w:r>
            <w:r w:rsidRPr="00153A66">
              <w:rPr>
                <w:rFonts w:hint="eastAsia"/>
              </w:rPr>
              <w:t>］</w:t>
            </w:r>
            <w:r w:rsidRPr="00153A66">
              <w:rPr>
                <w:rFonts w:hint="eastAsia"/>
              </w:rPr>
              <w:t>.</w:t>
            </w:r>
            <w:r w:rsidRPr="00153A66">
              <w:rPr>
                <w:rFonts w:hint="eastAsia"/>
              </w:rPr>
              <w:t>农业技术经济，</w:t>
            </w:r>
            <w:r w:rsidRPr="00153A66">
              <w:t>2015</w:t>
            </w:r>
            <w:r w:rsidRPr="00153A66">
              <w:rPr>
                <w:rFonts w:hint="eastAsia"/>
              </w:rPr>
              <w:t>（</w:t>
            </w:r>
            <w:r w:rsidRPr="00153A66">
              <w:t>3</w:t>
            </w:r>
            <w:r w:rsidRPr="00153A66">
              <w:rPr>
                <w:rFonts w:hint="eastAsia"/>
              </w:rPr>
              <w:t>）：</w:t>
            </w:r>
            <w:r w:rsidRPr="00153A66">
              <w:t>4</w:t>
            </w:r>
            <w:r w:rsidRPr="00153A66">
              <w:rPr>
                <w:rFonts w:hint="eastAsia"/>
              </w:rPr>
              <w:t>－</w:t>
            </w:r>
            <w:r w:rsidRPr="00153A66">
              <w:t>14</w:t>
            </w:r>
            <w:r w:rsidRPr="00153A66">
              <w:rPr>
                <w:rFonts w:hint="eastAsia"/>
              </w:rPr>
              <w:t>．</w:t>
            </w:r>
          </w:p>
          <w:p w:rsidR="00094D11" w:rsidRPr="00153A66" w:rsidRDefault="00094D11" w:rsidP="00017DDE">
            <w:pPr>
              <w:pStyle w:val="a8"/>
              <w:numPr>
                <w:ilvl w:val="0"/>
                <w:numId w:val="14"/>
              </w:numPr>
              <w:spacing w:line="440" w:lineRule="exact"/>
              <w:ind w:left="0" w:firstLineChars="0" w:firstLine="0"/>
            </w:pPr>
            <w:r w:rsidRPr="00153A66">
              <w:rPr>
                <w:rFonts w:hint="eastAsia"/>
              </w:rPr>
              <w:t>黄祖辉，王建英，陈志钢．非农就业、土地流转与土地细碎化对稻农技术效率的影响［</w:t>
            </w:r>
            <w:r w:rsidRPr="00153A66">
              <w:t>J</w:t>
            </w:r>
            <w:r w:rsidRPr="00153A66">
              <w:rPr>
                <w:rFonts w:hint="eastAsia"/>
              </w:rPr>
              <w:t>］．中国农村经济，</w:t>
            </w:r>
            <w:r w:rsidRPr="00153A66">
              <w:t>2014</w:t>
            </w:r>
            <w:r w:rsidRPr="00153A66">
              <w:rPr>
                <w:rFonts w:hint="eastAsia"/>
              </w:rPr>
              <w:t>（</w:t>
            </w:r>
            <w:r w:rsidRPr="00153A66">
              <w:t>11</w:t>
            </w:r>
            <w:r w:rsidRPr="00153A66">
              <w:rPr>
                <w:rFonts w:hint="eastAsia"/>
              </w:rPr>
              <w:t>）：</w:t>
            </w:r>
            <w:r w:rsidRPr="00153A66">
              <w:t>4</w:t>
            </w:r>
            <w:r w:rsidRPr="00153A66">
              <w:rPr>
                <w:rFonts w:hint="eastAsia"/>
              </w:rPr>
              <w:t>－</w:t>
            </w:r>
            <w:r w:rsidRPr="00153A66">
              <w:t>16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李谷成</w:t>
            </w:r>
            <w:r w:rsidR="002131DB" w:rsidRPr="00153A66">
              <w:rPr>
                <w:rFonts w:hint="eastAsia"/>
              </w:rPr>
              <w:t>，</w:t>
            </w:r>
            <w:r w:rsidRPr="00153A66">
              <w:t>冯中朝</w:t>
            </w:r>
            <w:r w:rsidR="002131DB" w:rsidRPr="00153A66">
              <w:rPr>
                <w:rFonts w:hint="eastAsia"/>
              </w:rPr>
              <w:t>，</w:t>
            </w:r>
            <w:r w:rsidRPr="00153A66">
              <w:t>范丽霞</w:t>
            </w:r>
            <w:r w:rsidR="002131DB" w:rsidRPr="00153A66">
              <w:rPr>
                <w:rFonts w:hint="eastAsia"/>
              </w:rPr>
              <w:t>．</w:t>
            </w:r>
            <w:r w:rsidRPr="00153A66">
              <w:t>小农户真的更加具有效率吗？来自湖北省的经验证据</w:t>
            </w:r>
            <w:r w:rsidR="002131DB" w:rsidRPr="00153A66">
              <w:rPr>
                <w:rFonts w:hint="eastAsia"/>
              </w:rPr>
              <w:t>［</w:t>
            </w:r>
            <w:r w:rsidR="002131DB" w:rsidRPr="00153A66">
              <w:t>J</w:t>
            </w:r>
            <w:r w:rsidR="002131DB" w:rsidRPr="00153A66">
              <w:rPr>
                <w:rFonts w:hint="eastAsia"/>
              </w:rPr>
              <w:t>］．</w:t>
            </w:r>
            <w:r w:rsidRPr="00153A66">
              <w:t>经济学（季刊），</w:t>
            </w:r>
            <w:r w:rsidRPr="00153A66">
              <w:t>2009</w:t>
            </w:r>
            <w:r w:rsidR="002131DB" w:rsidRPr="00153A66">
              <w:rPr>
                <w:rFonts w:hint="eastAsia"/>
              </w:rPr>
              <w:t>，</w:t>
            </w:r>
            <w:r w:rsidRPr="00153A66">
              <w:t>9</w:t>
            </w:r>
            <w:r w:rsidR="002131DB" w:rsidRPr="00153A66">
              <w:rPr>
                <w:rFonts w:hint="eastAsia"/>
              </w:rPr>
              <w:t>（</w:t>
            </w:r>
            <w:r w:rsidRPr="00153A66">
              <w:t>1</w:t>
            </w:r>
            <w:r w:rsidR="002131DB" w:rsidRPr="00153A66">
              <w:rPr>
                <w:rFonts w:hint="eastAsia"/>
              </w:rPr>
              <w:t>）</w:t>
            </w:r>
            <w:r w:rsidRPr="00153A66">
              <w:t>，</w:t>
            </w:r>
            <w:r w:rsidRPr="00153A66">
              <w:t>95</w:t>
            </w:r>
            <w:r w:rsidR="002131DB" w:rsidRPr="00153A66">
              <w:rPr>
                <w:rFonts w:hint="eastAsia"/>
              </w:rPr>
              <w:t>－</w:t>
            </w:r>
            <w:r w:rsidRPr="00153A66">
              <w:t>124</w:t>
            </w:r>
            <w:r w:rsidR="002131DB"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李宁，何文剑，仇童伟，陈利根．农地产权结构、生产要素效率与农业绩效［</w:t>
            </w:r>
            <w:r w:rsidRPr="00153A66">
              <w:t>J</w:t>
            </w:r>
            <w:r w:rsidRPr="00153A66">
              <w:rPr>
                <w:rFonts w:hint="eastAsia"/>
              </w:rPr>
              <w:t>］．管理世界，</w:t>
            </w:r>
            <w:r w:rsidRPr="00153A66">
              <w:t>2017</w:t>
            </w:r>
            <w:r w:rsidRPr="00153A66">
              <w:rPr>
                <w:rFonts w:hint="eastAsia"/>
              </w:rPr>
              <w:t>（</w:t>
            </w:r>
            <w:r w:rsidRPr="00153A66">
              <w:t>3</w:t>
            </w:r>
            <w:r w:rsidRPr="00153A66">
              <w:rPr>
                <w:rFonts w:hint="eastAsia"/>
              </w:rPr>
              <w:t>）：</w:t>
            </w:r>
            <w:r w:rsidRPr="00153A66">
              <w:t>44</w:t>
            </w:r>
            <w:r w:rsidRPr="00153A66">
              <w:rPr>
                <w:rFonts w:hint="eastAsia"/>
              </w:rPr>
              <w:t>－</w:t>
            </w:r>
            <w:r w:rsidRPr="00153A66">
              <w:t>62</w:t>
            </w:r>
            <w:r w:rsidRPr="00153A66">
              <w:rPr>
                <w:rFonts w:hint="eastAsia"/>
              </w:rPr>
              <w:t>．</w:t>
            </w:r>
          </w:p>
          <w:p w:rsidR="00B924EC" w:rsidRDefault="00B924EC" w:rsidP="00017DDE">
            <w:pPr>
              <w:pStyle w:val="a8"/>
              <w:numPr>
                <w:ilvl w:val="0"/>
                <w:numId w:val="14"/>
              </w:numPr>
              <w:spacing w:line="440" w:lineRule="exact"/>
              <w:ind w:left="0" w:firstLineChars="0" w:firstLine="0"/>
            </w:pPr>
            <w:r w:rsidRPr="00153A66">
              <w:rPr>
                <w:rFonts w:hint="eastAsia"/>
              </w:rPr>
              <w:t>李义，朱会义．河北省土地生产率的空间差异及其影响因素［</w:t>
            </w:r>
            <w:r w:rsidRPr="00153A66">
              <w:t>J</w:t>
            </w:r>
            <w:r w:rsidRPr="00153A66">
              <w:rPr>
                <w:rFonts w:hint="eastAsia"/>
              </w:rPr>
              <w:t>］．地理科学进展，</w:t>
            </w:r>
            <w:r w:rsidRPr="00153A66">
              <w:t>2011</w:t>
            </w:r>
            <w:r w:rsidRPr="00153A66">
              <w:rPr>
                <w:rFonts w:hint="eastAsia"/>
              </w:rPr>
              <w:t>，</w:t>
            </w:r>
            <w:r w:rsidRPr="00153A66">
              <w:t>30</w:t>
            </w:r>
            <w:r w:rsidRPr="00153A66">
              <w:rPr>
                <w:rFonts w:hint="eastAsia"/>
              </w:rPr>
              <w:t>（</w:t>
            </w:r>
            <w:r w:rsidRPr="00153A66">
              <w:t>9</w:t>
            </w:r>
            <w:r w:rsidRPr="00153A66">
              <w:rPr>
                <w:rFonts w:hint="eastAsia"/>
              </w:rPr>
              <w:t>）：</w:t>
            </w:r>
            <w:r w:rsidRPr="00153A66">
              <w:t>1173</w:t>
            </w:r>
            <w:r w:rsidRPr="00153A66">
              <w:rPr>
                <w:rFonts w:hint="eastAsia"/>
              </w:rPr>
              <w:t>－</w:t>
            </w:r>
            <w:r w:rsidRPr="00153A66">
              <w:t>1179</w:t>
            </w:r>
            <w:r w:rsidRPr="00153A66">
              <w:rPr>
                <w:rFonts w:hint="eastAsia"/>
              </w:rPr>
              <w:t>．</w:t>
            </w:r>
          </w:p>
          <w:p w:rsidR="00B02820" w:rsidRPr="00153A66" w:rsidRDefault="00B02820" w:rsidP="00B02820">
            <w:pPr>
              <w:pStyle w:val="a8"/>
              <w:numPr>
                <w:ilvl w:val="0"/>
                <w:numId w:val="14"/>
              </w:numPr>
              <w:spacing w:line="440" w:lineRule="exact"/>
              <w:ind w:left="0" w:firstLineChars="0" w:firstLine="0"/>
            </w:pPr>
            <w:r>
              <w:rPr>
                <w:rFonts w:hint="eastAsia"/>
              </w:rPr>
              <w:t>李文明，罗丹，陈洁，谢颜．</w:t>
            </w:r>
            <w:r w:rsidRPr="00B02820">
              <w:rPr>
                <w:rFonts w:hint="eastAsia"/>
              </w:rPr>
              <w:t>农业适度规模经营</w:t>
            </w:r>
            <w:r w:rsidRPr="00B02820">
              <w:rPr>
                <w:rFonts w:hint="eastAsia"/>
              </w:rPr>
              <w:t>:</w:t>
            </w:r>
            <w:r>
              <w:rPr>
                <w:rFonts w:hint="eastAsia"/>
              </w:rPr>
              <w:t>规模效益、产出水平与生产成本</w:t>
            </w:r>
            <w:r w:rsidRPr="00B02820">
              <w:rPr>
                <w:rFonts w:hint="eastAsia"/>
              </w:rPr>
              <w:t>—基于</w:t>
            </w:r>
            <w:r w:rsidRPr="00B02820">
              <w:rPr>
                <w:rFonts w:hint="eastAsia"/>
              </w:rPr>
              <w:t>1552</w:t>
            </w:r>
            <w:r w:rsidRPr="00B02820">
              <w:rPr>
                <w:rFonts w:hint="eastAsia"/>
              </w:rPr>
              <w:t>个水稻种植户的调查数据</w:t>
            </w:r>
            <w:r>
              <w:rPr>
                <w:rFonts w:hint="eastAsia"/>
              </w:rPr>
              <w:t>［</w:t>
            </w:r>
            <w:r>
              <w:rPr>
                <w:rFonts w:hint="eastAsia"/>
              </w:rPr>
              <w:t>J</w:t>
            </w:r>
            <w:r>
              <w:rPr>
                <w:rFonts w:hint="eastAsia"/>
              </w:rPr>
              <w:t>］．中国农村经济，</w:t>
            </w:r>
            <w:r>
              <w:rPr>
                <w:rFonts w:hint="eastAsia"/>
              </w:rPr>
              <w:t>2015</w:t>
            </w:r>
            <w:r>
              <w:rPr>
                <w:rFonts w:hint="eastAsia"/>
              </w:rPr>
              <w:t>（</w:t>
            </w:r>
            <w:r>
              <w:rPr>
                <w:rFonts w:hint="eastAsia"/>
              </w:rPr>
              <w:t>3</w:t>
            </w:r>
            <w:r>
              <w:rPr>
                <w:rFonts w:hint="eastAsia"/>
              </w:rPr>
              <w:t>）：</w:t>
            </w:r>
            <w:r>
              <w:rPr>
                <w:rFonts w:hint="eastAsia"/>
              </w:rPr>
              <w:t>4</w:t>
            </w:r>
            <w:r>
              <w:rPr>
                <w:rFonts w:hint="eastAsia"/>
              </w:rPr>
              <w:t>－</w:t>
            </w:r>
            <w:r>
              <w:rPr>
                <w:rFonts w:hint="eastAsia"/>
              </w:rPr>
              <w:t>17</w:t>
            </w:r>
            <w:r>
              <w:rPr>
                <w:rFonts w:hint="eastAsia"/>
              </w:rPr>
              <w:t>＋</w:t>
            </w:r>
            <w:r>
              <w:rPr>
                <w:rFonts w:hint="eastAsia"/>
              </w:rPr>
              <w:t>43</w:t>
            </w:r>
            <w:r>
              <w:rPr>
                <w:rFonts w:hint="eastAsia"/>
              </w:rPr>
              <w:t>．</w:t>
            </w:r>
          </w:p>
          <w:p w:rsidR="00367412" w:rsidRPr="00153A66" w:rsidRDefault="00367412" w:rsidP="00017DDE">
            <w:pPr>
              <w:pStyle w:val="a8"/>
              <w:numPr>
                <w:ilvl w:val="0"/>
                <w:numId w:val="14"/>
              </w:numPr>
              <w:spacing w:line="440" w:lineRule="exact"/>
              <w:ind w:left="0" w:firstLineChars="0" w:firstLine="0"/>
            </w:pPr>
            <w:r w:rsidRPr="00153A66">
              <w:rPr>
                <w:rFonts w:hint="eastAsia"/>
              </w:rPr>
              <w:t>林本喜，</w:t>
            </w:r>
            <w:proofErr w:type="gramStart"/>
            <w:r w:rsidRPr="00153A66">
              <w:rPr>
                <w:rFonts w:hint="eastAsia"/>
              </w:rPr>
              <w:t>邓</w:t>
            </w:r>
            <w:proofErr w:type="gramEnd"/>
            <w:r w:rsidRPr="00153A66">
              <w:rPr>
                <w:rFonts w:hint="eastAsia"/>
              </w:rPr>
              <w:t>衡山．农业劳动力老龄化对土地利用效率影响的实证分析—基于浙江省农村固定观察点数据［</w:t>
            </w:r>
            <w:r w:rsidRPr="00153A66">
              <w:t>J</w:t>
            </w:r>
            <w:r w:rsidRPr="00153A66">
              <w:rPr>
                <w:rFonts w:hint="eastAsia"/>
              </w:rPr>
              <w:t>］．中国农村经济，</w:t>
            </w:r>
            <w:r w:rsidRPr="00153A66">
              <w:t>2014</w:t>
            </w:r>
            <w:r w:rsidRPr="00153A66">
              <w:rPr>
                <w:rFonts w:hint="eastAsia"/>
              </w:rPr>
              <w:t>（</w:t>
            </w:r>
            <w:r w:rsidRPr="00153A66">
              <w:t>4</w:t>
            </w:r>
            <w:r w:rsidRPr="00153A66">
              <w:rPr>
                <w:rFonts w:hint="eastAsia"/>
              </w:rPr>
              <w:t>）：</w:t>
            </w:r>
            <w:r w:rsidRPr="00153A66">
              <w:t>15</w:t>
            </w:r>
            <w:r w:rsidR="007507A6" w:rsidRPr="00153A66">
              <w:rPr>
                <w:rFonts w:hint="eastAsia"/>
              </w:rPr>
              <w:t>－</w:t>
            </w:r>
            <w:r w:rsidRPr="00153A66">
              <w:t>25</w:t>
            </w:r>
            <w:r w:rsidR="007507A6" w:rsidRPr="00153A66">
              <w:rPr>
                <w:rFonts w:hint="eastAsia"/>
              </w:rPr>
              <w:t>＋</w:t>
            </w:r>
            <w:r w:rsidRPr="00153A66">
              <w:t>46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林万龙</w:t>
            </w:r>
            <w:r w:rsidR="002131DB" w:rsidRPr="00153A66">
              <w:rPr>
                <w:rFonts w:hint="eastAsia"/>
              </w:rPr>
              <w:t>．</w:t>
            </w:r>
            <w:r w:rsidRPr="00153A66">
              <w:t>农地经营规模：国际经验与中国现实的选择</w:t>
            </w:r>
            <w:r w:rsidR="007B78F2" w:rsidRPr="00153A66">
              <w:rPr>
                <w:rFonts w:hint="eastAsia"/>
              </w:rPr>
              <w:t>［</w:t>
            </w:r>
            <w:r w:rsidR="002131DB" w:rsidRPr="00153A66">
              <w:t>J</w:t>
            </w:r>
            <w:r w:rsidR="007B78F2" w:rsidRPr="00153A66">
              <w:rPr>
                <w:rFonts w:hint="eastAsia"/>
              </w:rPr>
              <w:t>］</w:t>
            </w:r>
            <w:r w:rsidR="002131DB" w:rsidRPr="00153A66">
              <w:rPr>
                <w:rFonts w:hint="eastAsia"/>
              </w:rPr>
              <w:t>.</w:t>
            </w:r>
            <w:r w:rsidRPr="00153A66">
              <w:t>农业经济问题（月刊）</w:t>
            </w:r>
            <w:r w:rsidR="002131DB" w:rsidRPr="00153A66">
              <w:rPr>
                <w:rFonts w:hint="eastAsia"/>
              </w:rPr>
              <w:t>，</w:t>
            </w:r>
            <w:r w:rsidRPr="00153A66">
              <w:t>2017</w:t>
            </w:r>
            <w:r w:rsidR="002131DB" w:rsidRPr="00153A66">
              <w:rPr>
                <w:rFonts w:hint="eastAsia"/>
              </w:rPr>
              <w:t>（</w:t>
            </w:r>
            <w:r w:rsidRPr="00153A66">
              <w:t>7</w:t>
            </w:r>
            <w:r w:rsidR="002131DB" w:rsidRPr="00153A66">
              <w:rPr>
                <w:rFonts w:hint="eastAsia"/>
              </w:rPr>
              <w:t>）：</w:t>
            </w:r>
            <w:r w:rsidRPr="00153A66">
              <w:t>33</w:t>
            </w:r>
            <w:r w:rsidR="002131DB" w:rsidRPr="00153A66">
              <w:rPr>
                <w:rFonts w:hint="eastAsia"/>
              </w:rPr>
              <w:t>－</w:t>
            </w:r>
            <w:r w:rsidRPr="00153A66">
              <w:t>42</w:t>
            </w:r>
            <w:r w:rsidR="002131DB" w:rsidRPr="00153A66">
              <w:rPr>
                <w:rFonts w:hint="eastAsia"/>
              </w:rPr>
              <w:t>．</w:t>
            </w:r>
          </w:p>
          <w:p w:rsidR="007507A6" w:rsidRPr="00153A66" w:rsidRDefault="007507A6" w:rsidP="00017DDE">
            <w:pPr>
              <w:pStyle w:val="a8"/>
              <w:numPr>
                <w:ilvl w:val="0"/>
                <w:numId w:val="14"/>
              </w:numPr>
              <w:spacing w:line="440" w:lineRule="exact"/>
              <w:ind w:left="0" w:firstLineChars="0" w:firstLine="0"/>
            </w:pPr>
            <w:r w:rsidRPr="00153A66">
              <w:rPr>
                <w:rFonts w:hint="eastAsia"/>
              </w:rPr>
              <w:t>卢华，胡</w:t>
            </w:r>
            <w:proofErr w:type="gramStart"/>
            <w:r w:rsidRPr="00153A66">
              <w:rPr>
                <w:rFonts w:hint="eastAsia"/>
              </w:rPr>
              <w:t>浩</w:t>
            </w:r>
            <w:proofErr w:type="gramEnd"/>
            <w:r w:rsidRPr="00153A66">
              <w:rPr>
                <w:rFonts w:hint="eastAsia"/>
              </w:rPr>
              <w:t>．土地细碎化、种植多样化对农业生产利润和效率的影响分析—基于江苏农户的微观调查［</w:t>
            </w:r>
            <w:r w:rsidRPr="00153A66">
              <w:t>J</w:t>
            </w:r>
            <w:r w:rsidRPr="00153A66">
              <w:rPr>
                <w:rFonts w:hint="eastAsia"/>
              </w:rPr>
              <w:t>］．农业技术经济，</w:t>
            </w:r>
            <w:r w:rsidRPr="00153A66">
              <w:t>2015</w:t>
            </w:r>
            <w:r w:rsidRPr="00153A66">
              <w:rPr>
                <w:rFonts w:hint="eastAsia"/>
              </w:rPr>
              <w:t>（</w:t>
            </w:r>
            <w:r w:rsidRPr="00153A66">
              <w:t>7</w:t>
            </w:r>
            <w:r w:rsidRPr="00153A66">
              <w:rPr>
                <w:rFonts w:hint="eastAsia"/>
              </w:rPr>
              <w:t>）：</w:t>
            </w:r>
            <w:r w:rsidRPr="00153A66">
              <w:t>4</w:t>
            </w:r>
            <w:r w:rsidRPr="00153A66">
              <w:rPr>
                <w:rFonts w:hint="eastAsia"/>
              </w:rPr>
              <w:t>－</w:t>
            </w:r>
            <w:r w:rsidRPr="00153A66">
              <w:t>15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proofErr w:type="gramStart"/>
            <w:r w:rsidRPr="00153A66">
              <w:t>冒佩华</w:t>
            </w:r>
            <w:proofErr w:type="gramEnd"/>
            <w:r w:rsidR="00A6153A" w:rsidRPr="00153A66">
              <w:rPr>
                <w:rFonts w:hint="eastAsia"/>
              </w:rPr>
              <w:t>，</w:t>
            </w:r>
            <w:r w:rsidRPr="00153A66">
              <w:t>徐骥</w:t>
            </w:r>
            <w:r w:rsidR="00A6153A" w:rsidRPr="00153A66">
              <w:rPr>
                <w:rFonts w:hint="eastAsia"/>
              </w:rPr>
              <w:t>．</w:t>
            </w:r>
            <w:r w:rsidRPr="00153A66">
              <w:t>农地制度、土地经营权流转与农民收入增长</w:t>
            </w:r>
            <w:r w:rsidR="00A6153A" w:rsidRPr="00153A66">
              <w:rPr>
                <w:rFonts w:hint="eastAsia"/>
              </w:rPr>
              <w:t>［</w:t>
            </w:r>
            <w:r w:rsidR="00A6153A" w:rsidRPr="00153A66">
              <w:t>J</w:t>
            </w:r>
            <w:r w:rsidR="00A6153A" w:rsidRPr="00153A66">
              <w:rPr>
                <w:rFonts w:hint="eastAsia"/>
              </w:rPr>
              <w:t>］．</w:t>
            </w:r>
            <w:r w:rsidRPr="00153A66">
              <w:t>管理世界（月刊），</w:t>
            </w:r>
            <w:r w:rsidRPr="00153A66">
              <w:t>2015</w:t>
            </w:r>
            <w:r w:rsidR="00A6153A" w:rsidRPr="00153A66">
              <w:rPr>
                <w:rFonts w:hint="eastAsia"/>
              </w:rPr>
              <w:t>（</w:t>
            </w:r>
            <w:r w:rsidRPr="00153A66">
              <w:t>5</w:t>
            </w:r>
            <w:r w:rsidR="00A6153A" w:rsidRPr="00153A66">
              <w:rPr>
                <w:rFonts w:hint="eastAsia"/>
              </w:rPr>
              <w:t>）：</w:t>
            </w:r>
            <w:r w:rsidRPr="00153A66">
              <w:t>63</w:t>
            </w:r>
            <w:r w:rsidR="00A6153A" w:rsidRPr="00153A66">
              <w:rPr>
                <w:rFonts w:hint="eastAsia"/>
              </w:rPr>
              <w:t>－</w:t>
            </w:r>
            <w:r w:rsidRPr="00153A66">
              <w:t>74</w:t>
            </w:r>
            <w:r w:rsidR="00A6153A" w:rsidRPr="00153A66">
              <w:rPr>
                <w:rFonts w:hint="eastAsia"/>
              </w:rPr>
              <w:t>．</w:t>
            </w:r>
          </w:p>
          <w:p w:rsidR="001405BE" w:rsidRDefault="001405BE" w:rsidP="00017DDE">
            <w:pPr>
              <w:pStyle w:val="a8"/>
              <w:numPr>
                <w:ilvl w:val="0"/>
                <w:numId w:val="14"/>
              </w:numPr>
              <w:spacing w:line="440" w:lineRule="exact"/>
              <w:ind w:left="0" w:firstLineChars="0" w:firstLine="0"/>
            </w:pPr>
            <w:r w:rsidRPr="00153A66">
              <w:t>钱龙</w:t>
            </w:r>
            <w:r w:rsidR="00003D01" w:rsidRPr="00153A66">
              <w:rPr>
                <w:rFonts w:hint="eastAsia"/>
              </w:rPr>
              <w:t>，</w:t>
            </w:r>
            <w:r w:rsidRPr="00153A66">
              <w:t>洪名勇</w:t>
            </w:r>
            <w:r w:rsidR="00003D01" w:rsidRPr="00153A66">
              <w:rPr>
                <w:rFonts w:hint="eastAsia"/>
              </w:rPr>
              <w:t>．</w:t>
            </w:r>
            <w:r w:rsidRPr="00153A66">
              <w:t>非农就业、土地流转与农业生产效率变化</w:t>
            </w:r>
            <w:r w:rsidRPr="00153A66">
              <w:t>—</w:t>
            </w:r>
            <w:r w:rsidRPr="00153A66">
              <w:t>基于</w:t>
            </w:r>
            <w:r w:rsidRPr="00153A66">
              <w:t>CFPS</w:t>
            </w:r>
            <w:r w:rsidRPr="00153A66">
              <w:t>的实证分析</w:t>
            </w:r>
            <w:r w:rsidR="00003D01" w:rsidRPr="00153A66">
              <w:rPr>
                <w:rFonts w:hint="eastAsia"/>
              </w:rPr>
              <w:t>［</w:t>
            </w:r>
            <w:r w:rsidR="00003D01" w:rsidRPr="00153A66">
              <w:t>J</w:t>
            </w:r>
            <w:r w:rsidR="00003D01" w:rsidRPr="00153A66">
              <w:rPr>
                <w:rFonts w:hint="eastAsia"/>
              </w:rPr>
              <w:t>］．</w:t>
            </w:r>
            <w:r w:rsidRPr="00153A66">
              <w:t>中国农村经济</w:t>
            </w:r>
            <w:r w:rsidR="00003D01" w:rsidRPr="00153A66">
              <w:rPr>
                <w:rFonts w:hint="eastAsia"/>
              </w:rPr>
              <w:t>，</w:t>
            </w:r>
            <w:r w:rsidRPr="00153A66">
              <w:t>2016</w:t>
            </w:r>
            <w:r w:rsidR="00003D01" w:rsidRPr="00153A66">
              <w:rPr>
                <w:rFonts w:hint="eastAsia"/>
              </w:rPr>
              <w:t>（</w:t>
            </w:r>
            <w:r w:rsidRPr="00153A66">
              <w:t>12</w:t>
            </w:r>
            <w:r w:rsidR="00003D01" w:rsidRPr="00153A66">
              <w:rPr>
                <w:rFonts w:hint="eastAsia"/>
              </w:rPr>
              <w:t>）：</w:t>
            </w:r>
            <w:r w:rsidRPr="00153A66">
              <w:t>2</w:t>
            </w:r>
            <w:r w:rsidR="00003D01" w:rsidRPr="00153A66">
              <w:rPr>
                <w:rFonts w:hint="eastAsia"/>
              </w:rPr>
              <w:t>－</w:t>
            </w:r>
            <w:r w:rsidRPr="00153A66">
              <w:t>16</w:t>
            </w:r>
            <w:r w:rsidR="00003D01"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仇焕广，刘乐，李登旺，张崇尚．经营规模、地权稳定性与土地生产率—基于全国</w:t>
            </w:r>
            <w:r w:rsidRPr="00153A66">
              <w:t>4</w:t>
            </w:r>
            <w:r w:rsidRPr="00153A66">
              <w:rPr>
                <w:rFonts w:hint="eastAsia"/>
              </w:rPr>
              <w:t>省地块层面调查数据的实证分析［</w:t>
            </w:r>
            <w:r w:rsidRPr="00153A66">
              <w:t>J</w:t>
            </w:r>
            <w:r w:rsidRPr="00153A66">
              <w:rPr>
                <w:rFonts w:hint="eastAsia"/>
              </w:rPr>
              <w:t>］．中国农村经济，</w:t>
            </w:r>
            <w:r w:rsidRPr="00153A66">
              <w:t>2017</w:t>
            </w:r>
            <w:r w:rsidRPr="00153A66">
              <w:rPr>
                <w:rFonts w:hint="eastAsia"/>
              </w:rPr>
              <w:t>（</w:t>
            </w:r>
            <w:r w:rsidRPr="00153A66">
              <w:t>6</w:t>
            </w:r>
            <w:r w:rsidRPr="00153A66">
              <w:rPr>
                <w:rFonts w:hint="eastAsia"/>
              </w:rPr>
              <w:t>）：</w:t>
            </w:r>
            <w:r w:rsidRPr="00153A66">
              <w:t>30</w:t>
            </w:r>
            <w:r w:rsidRPr="00153A66">
              <w:rPr>
                <w:rFonts w:hint="eastAsia"/>
              </w:rPr>
              <w:t>－</w:t>
            </w:r>
            <w:r w:rsidRPr="00153A66">
              <w:t>43</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屈小博</w:t>
            </w:r>
            <w:r w:rsidR="00D70168" w:rsidRPr="00153A66">
              <w:rPr>
                <w:rFonts w:hint="eastAsia"/>
              </w:rPr>
              <w:t>．</w:t>
            </w:r>
            <w:r w:rsidRPr="00153A66">
              <w:t>不同规模农户生产技术效率差异及其影响因素分析</w:t>
            </w:r>
            <w:r w:rsidRPr="00153A66">
              <w:t>—</w:t>
            </w:r>
            <w:r w:rsidRPr="00153A66">
              <w:t>基于超越对数随机前沿生产函数与农户微观数据</w:t>
            </w:r>
            <w:r w:rsidR="00D70168" w:rsidRPr="00153A66">
              <w:rPr>
                <w:rFonts w:hint="eastAsia"/>
              </w:rPr>
              <w:t>［</w:t>
            </w:r>
            <w:r w:rsidR="00003D01" w:rsidRPr="00153A66">
              <w:t>J</w:t>
            </w:r>
            <w:r w:rsidR="00D70168" w:rsidRPr="00153A66">
              <w:rPr>
                <w:rFonts w:hint="eastAsia"/>
              </w:rPr>
              <w:t>］．</w:t>
            </w:r>
            <w:r w:rsidRPr="00153A66">
              <w:t>南京农业大学学报（社会科学版），</w:t>
            </w:r>
            <w:r w:rsidRPr="00153A66">
              <w:t>2009</w:t>
            </w:r>
            <w:r w:rsidR="00D70168" w:rsidRPr="00153A66">
              <w:rPr>
                <w:rFonts w:hint="eastAsia"/>
              </w:rPr>
              <w:t>，</w:t>
            </w:r>
            <w:r w:rsidRPr="00153A66">
              <w:t>9</w:t>
            </w:r>
            <w:r w:rsidR="00D70168" w:rsidRPr="00153A66">
              <w:rPr>
                <w:rFonts w:hint="eastAsia"/>
              </w:rPr>
              <w:t>（</w:t>
            </w:r>
            <w:r w:rsidRPr="00153A66">
              <w:t>3</w:t>
            </w:r>
            <w:r w:rsidR="00D70168" w:rsidRPr="00153A66">
              <w:rPr>
                <w:rFonts w:hint="eastAsia"/>
              </w:rPr>
              <w:t>），</w:t>
            </w:r>
            <w:r w:rsidRPr="00153A66">
              <w:t>27</w:t>
            </w:r>
            <w:r w:rsidR="00D70168" w:rsidRPr="00153A66">
              <w:rPr>
                <w:rFonts w:hint="eastAsia"/>
              </w:rPr>
              <w:t>－</w:t>
            </w:r>
            <w:r w:rsidRPr="00153A66">
              <w:t>35</w:t>
            </w:r>
            <w:r w:rsidR="00D70168" w:rsidRPr="00153A66">
              <w:rPr>
                <w:rFonts w:hint="eastAsia"/>
              </w:rPr>
              <w:t>．</w:t>
            </w:r>
          </w:p>
          <w:p w:rsidR="001405BE" w:rsidRDefault="001405BE" w:rsidP="00017DDE">
            <w:pPr>
              <w:pStyle w:val="a8"/>
              <w:numPr>
                <w:ilvl w:val="0"/>
                <w:numId w:val="14"/>
              </w:numPr>
              <w:spacing w:line="440" w:lineRule="exact"/>
              <w:ind w:left="0" w:firstLineChars="0" w:firstLine="0"/>
            </w:pPr>
            <w:r w:rsidRPr="00153A66">
              <w:t>石晓平</w:t>
            </w:r>
            <w:r w:rsidR="00C627AB" w:rsidRPr="00153A66">
              <w:rPr>
                <w:rFonts w:hint="eastAsia"/>
              </w:rPr>
              <w:t>，</w:t>
            </w:r>
            <w:proofErr w:type="gramStart"/>
            <w:r w:rsidRPr="00153A66">
              <w:t>郎海如</w:t>
            </w:r>
            <w:proofErr w:type="gramEnd"/>
            <w:r w:rsidR="00C627AB" w:rsidRPr="00153A66">
              <w:rPr>
                <w:rFonts w:hint="eastAsia"/>
              </w:rPr>
              <w:t>．</w:t>
            </w:r>
            <w:r w:rsidRPr="00153A66">
              <w:t>农地经营规模与农业生产率研究综述</w:t>
            </w:r>
            <w:r w:rsidR="00C627AB" w:rsidRPr="00153A66">
              <w:rPr>
                <w:rFonts w:hint="eastAsia"/>
              </w:rPr>
              <w:t>［</w:t>
            </w:r>
            <w:r w:rsidR="00C627AB" w:rsidRPr="00153A66">
              <w:t>J</w:t>
            </w:r>
            <w:r w:rsidR="00C627AB" w:rsidRPr="00153A66">
              <w:rPr>
                <w:rFonts w:hint="eastAsia"/>
              </w:rPr>
              <w:t>］．</w:t>
            </w:r>
            <w:r w:rsidRPr="00153A66">
              <w:t>南京农业大学学报（社会科</w:t>
            </w:r>
            <w:r w:rsidRPr="00153A66">
              <w:lastRenderedPageBreak/>
              <w:t>学版），</w:t>
            </w:r>
            <w:r w:rsidRPr="00153A66">
              <w:t>2013</w:t>
            </w:r>
            <w:r w:rsidR="00C627AB" w:rsidRPr="00153A66">
              <w:rPr>
                <w:rFonts w:hint="eastAsia"/>
              </w:rPr>
              <w:t>，</w:t>
            </w:r>
            <w:r w:rsidRPr="00153A66">
              <w:t>13</w:t>
            </w:r>
            <w:r w:rsidR="00C627AB" w:rsidRPr="00153A66">
              <w:rPr>
                <w:rFonts w:hint="eastAsia"/>
              </w:rPr>
              <w:t>（</w:t>
            </w:r>
            <w:r w:rsidRPr="00153A66">
              <w:t>2</w:t>
            </w:r>
            <w:r w:rsidR="00C627AB" w:rsidRPr="00153A66">
              <w:rPr>
                <w:rFonts w:hint="eastAsia"/>
              </w:rPr>
              <w:t>），</w:t>
            </w:r>
            <w:r w:rsidRPr="00153A66">
              <w:t>76</w:t>
            </w:r>
            <w:r w:rsidR="00C627AB" w:rsidRPr="00153A66">
              <w:rPr>
                <w:rFonts w:hint="eastAsia"/>
              </w:rPr>
              <w:t>－</w:t>
            </w:r>
            <w:r w:rsidRPr="00153A66">
              <w:t>84</w:t>
            </w:r>
            <w:r w:rsidR="00C627AB" w:rsidRPr="00153A66">
              <w:rPr>
                <w:rFonts w:hint="eastAsia"/>
              </w:rPr>
              <w:t>．</w:t>
            </w:r>
          </w:p>
          <w:p w:rsidR="001405BE" w:rsidRPr="00153A66" w:rsidRDefault="003F3B73" w:rsidP="003F3B73">
            <w:pPr>
              <w:pStyle w:val="a8"/>
              <w:numPr>
                <w:ilvl w:val="0"/>
                <w:numId w:val="14"/>
              </w:numPr>
              <w:spacing w:line="440" w:lineRule="exact"/>
              <w:ind w:left="0" w:firstLineChars="0" w:firstLine="0"/>
            </w:pPr>
            <w:r w:rsidRPr="00153A66">
              <w:t>司伟</w:t>
            </w:r>
            <w:r w:rsidRPr="00153A66">
              <w:rPr>
                <w:rFonts w:hint="eastAsia"/>
              </w:rPr>
              <w:t>，</w:t>
            </w:r>
            <w:r w:rsidRPr="00153A66">
              <w:t>王济</w:t>
            </w:r>
            <w:r w:rsidRPr="00153A66">
              <w:rPr>
                <w:rFonts w:hint="eastAsia"/>
              </w:rPr>
              <w:t>民．</w:t>
            </w:r>
            <w:r w:rsidRPr="00153A66">
              <w:t>中国大豆生产全要素生产率及其变化</w:t>
            </w:r>
            <w:r w:rsidRPr="00153A66">
              <w:rPr>
                <w:rFonts w:hint="eastAsia"/>
              </w:rPr>
              <w:t>［</w:t>
            </w:r>
            <w:r w:rsidRPr="00153A66">
              <w:t>J</w:t>
            </w:r>
            <w:r w:rsidRPr="00153A66">
              <w:rPr>
                <w:rFonts w:hint="eastAsia"/>
              </w:rPr>
              <w:t>］．</w:t>
            </w:r>
            <w:r w:rsidRPr="00153A66">
              <w:t>中国农村经济，</w:t>
            </w:r>
            <w:r w:rsidRPr="00153A66">
              <w:t>2011</w:t>
            </w:r>
            <w:r w:rsidRPr="00153A66">
              <w:rPr>
                <w:rFonts w:hint="eastAsia"/>
              </w:rPr>
              <w:t>（</w:t>
            </w:r>
            <w:r w:rsidRPr="00153A66">
              <w:t>10</w:t>
            </w:r>
            <w:r w:rsidRPr="00153A66">
              <w:rPr>
                <w:rFonts w:hint="eastAsia"/>
              </w:rPr>
              <w:t>）：</w:t>
            </w:r>
            <w:r w:rsidRPr="00153A66">
              <w:t>16</w:t>
            </w:r>
            <w:r w:rsidRPr="00153A66">
              <w:rPr>
                <w:rFonts w:hint="eastAsia"/>
              </w:rPr>
              <w:t>－</w:t>
            </w:r>
            <w:r w:rsidRPr="00153A66">
              <w:t>25</w:t>
            </w:r>
            <w:r w:rsidRPr="00153A66">
              <w:rPr>
                <w:rFonts w:hint="eastAsia"/>
              </w:rPr>
              <w:t>．</w:t>
            </w:r>
            <w:r w:rsidR="001405BE" w:rsidRPr="00153A66">
              <w:t>速</w:t>
            </w:r>
            <w:proofErr w:type="gramStart"/>
            <w:r w:rsidR="001405BE" w:rsidRPr="00153A66">
              <w:t>水佑次</w:t>
            </w:r>
            <w:proofErr w:type="gramEnd"/>
            <w:r w:rsidR="001405BE" w:rsidRPr="00153A66">
              <w:t>郎</w:t>
            </w:r>
            <w:r w:rsidR="003F5125" w:rsidRPr="00153A66">
              <w:rPr>
                <w:rFonts w:hint="eastAsia"/>
              </w:rPr>
              <w:t>，</w:t>
            </w:r>
            <w:proofErr w:type="gramStart"/>
            <w:r w:rsidR="001405BE" w:rsidRPr="00153A66">
              <w:t>弗</w:t>
            </w:r>
            <w:proofErr w:type="gramEnd"/>
            <w:r w:rsidR="001405BE" w:rsidRPr="00153A66">
              <w:t>农</w:t>
            </w:r>
            <w:r w:rsidR="00233245" w:rsidRPr="00153A66">
              <w:rPr>
                <w:rFonts w:hint="eastAsia"/>
              </w:rPr>
              <w:t>·</w:t>
            </w:r>
            <w:r w:rsidR="001405BE" w:rsidRPr="00153A66">
              <w:t>拉坦</w:t>
            </w:r>
            <w:r w:rsidR="003F5125" w:rsidRPr="00153A66">
              <w:rPr>
                <w:rFonts w:hint="eastAsia"/>
              </w:rPr>
              <w:t>．</w:t>
            </w:r>
            <w:r w:rsidR="001405BE" w:rsidRPr="00153A66">
              <w:t>农业发展：国际前景</w:t>
            </w:r>
            <w:r w:rsidR="003F5125" w:rsidRPr="00153A66">
              <w:rPr>
                <w:rFonts w:hint="eastAsia"/>
              </w:rPr>
              <w:t>（</w:t>
            </w:r>
            <w:r w:rsidR="001405BE" w:rsidRPr="00153A66">
              <w:t>吴伟东等译</w:t>
            </w:r>
            <w:r w:rsidR="003F5125" w:rsidRPr="00153A66">
              <w:rPr>
                <w:rFonts w:hint="eastAsia"/>
              </w:rPr>
              <w:t>）．</w:t>
            </w:r>
            <w:r w:rsidR="001405BE" w:rsidRPr="00153A66">
              <w:t>北京：商务印书馆，</w:t>
            </w:r>
            <w:r w:rsidR="001405BE" w:rsidRPr="00153A66">
              <w:t>2014</w:t>
            </w:r>
            <w:r w:rsidR="003F5125"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苏小松，何广文．农户社会资本对农业生产效率的影响分析—基于山东省高青县的农户调查数据［</w:t>
            </w:r>
            <w:r w:rsidRPr="00153A66">
              <w:t>J</w:t>
            </w:r>
            <w:r w:rsidRPr="00153A66">
              <w:rPr>
                <w:rFonts w:hint="eastAsia"/>
              </w:rPr>
              <w:t>］．农业技术经济，</w:t>
            </w:r>
            <w:r w:rsidRPr="00153A66">
              <w:t>2013</w:t>
            </w:r>
            <w:r w:rsidRPr="00153A66">
              <w:rPr>
                <w:rFonts w:hint="eastAsia"/>
              </w:rPr>
              <w:t>（</w:t>
            </w:r>
            <w:r w:rsidRPr="00153A66">
              <w:t>10</w:t>
            </w:r>
            <w:r w:rsidRPr="00153A66">
              <w:rPr>
                <w:rFonts w:hint="eastAsia"/>
              </w:rPr>
              <w:t>）：</w:t>
            </w:r>
            <w:r w:rsidRPr="00153A66">
              <w:t>64</w:t>
            </w:r>
            <w:r w:rsidRPr="00153A66">
              <w:rPr>
                <w:rFonts w:hint="eastAsia"/>
              </w:rPr>
              <w:t>－</w:t>
            </w:r>
            <w:r w:rsidRPr="00153A66">
              <w:t>72</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王建英</w:t>
            </w:r>
            <w:r w:rsidR="00AC352F" w:rsidRPr="00153A66">
              <w:rPr>
                <w:rFonts w:hint="eastAsia"/>
              </w:rPr>
              <w:t>，</w:t>
            </w:r>
            <w:r w:rsidRPr="00153A66">
              <w:t>陈志钢</w:t>
            </w:r>
            <w:r w:rsidR="00AC352F" w:rsidRPr="00153A66">
              <w:t>，</w:t>
            </w:r>
            <w:r w:rsidRPr="00153A66">
              <w:t>黄祖辉</w:t>
            </w:r>
            <w:r w:rsidR="00AC352F" w:rsidRPr="00153A66">
              <w:t>，</w:t>
            </w:r>
            <w:r w:rsidRPr="00153A66">
              <w:t>Thomas Reardon</w:t>
            </w:r>
            <w:r w:rsidR="00AC352F" w:rsidRPr="00153A66">
              <w:rPr>
                <w:rFonts w:hint="eastAsia"/>
              </w:rPr>
              <w:t>．</w:t>
            </w:r>
            <w:r w:rsidRPr="00153A66">
              <w:t>转型时期土地生产率与农户经营规模关系再考察</w:t>
            </w:r>
            <w:r w:rsidR="00AC352F" w:rsidRPr="00153A66">
              <w:rPr>
                <w:rFonts w:hint="eastAsia"/>
              </w:rPr>
              <w:t>［</w:t>
            </w:r>
            <w:r w:rsidR="00AC352F" w:rsidRPr="00153A66">
              <w:t>J</w:t>
            </w:r>
            <w:r w:rsidR="00AC352F" w:rsidRPr="00153A66">
              <w:rPr>
                <w:rFonts w:hint="eastAsia"/>
              </w:rPr>
              <w:t>］．</w:t>
            </w:r>
            <w:r w:rsidR="00AC352F" w:rsidRPr="00153A66">
              <w:t>管理世界</w:t>
            </w:r>
            <w:r w:rsidRPr="00153A66">
              <w:t>，</w:t>
            </w:r>
            <w:r w:rsidRPr="00153A66">
              <w:t>2015</w:t>
            </w:r>
            <w:r w:rsidR="00AC352F" w:rsidRPr="00153A66">
              <w:rPr>
                <w:rFonts w:hint="eastAsia"/>
              </w:rPr>
              <w:t>（</w:t>
            </w:r>
            <w:r w:rsidRPr="00153A66">
              <w:t>9</w:t>
            </w:r>
            <w:r w:rsidR="00AC352F" w:rsidRPr="00153A66">
              <w:rPr>
                <w:rFonts w:hint="eastAsia"/>
              </w:rPr>
              <w:t>）：</w:t>
            </w:r>
            <w:r w:rsidRPr="00153A66">
              <w:t>65</w:t>
            </w:r>
            <w:r w:rsidR="00580279" w:rsidRPr="00153A66">
              <w:rPr>
                <w:rFonts w:hint="eastAsia"/>
              </w:rPr>
              <w:t>－</w:t>
            </w:r>
            <w:r w:rsidRPr="00153A66">
              <w:t>81</w:t>
            </w:r>
            <w:r w:rsidR="00AC352F" w:rsidRPr="00153A66">
              <w:rPr>
                <w:rFonts w:hint="eastAsia"/>
              </w:rPr>
              <w:t>．</w:t>
            </w:r>
          </w:p>
          <w:p w:rsidR="00235D9A" w:rsidRPr="00153A66" w:rsidRDefault="00235D9A" w:rsidP="00017DDE">
            <w:pPr>
              <w:pStyle w:val="a8"/>
              <w:numPr>
                <w:ilvl w:val="0"/>
                <w:numId w:val="14"/>
              </w:numPr>
              <w:spacing w:line="440" w:lineRule="exact"/>
              <w:ind w:left="0" w:firstLineChars="0" w:firstLine="0"/>
            </w:pPr>
            <w:r w:rsidRPr="00153A66">
              <w:rPr>
                <w:rFonts w:hint="eastAsia"/>
              </w:rPr>
              <w:t>王嫚</w:t>
            </w:r>
            <w:proofErr w:type="gramStart"/>
            <w:r w:rsidRPr="00153A66">
              <w:rPr>
                <w:rFonts w:hint="eastAsia"/>
              </w:rPr>
              <w:t>嫚</w:t>
            </w:r>
            <w:proofErr w:type="gramEnd"/>
            <w:r w:rsidRPr="00153A66">
              <w:rPr>
                <w:rFonts w:hint="eastAsia"/>
              </w:rPr>
              <w:t>，刘颖，陈实．规模报酬、产出利润与生产成本视角下的农业适度规模经营—基于江汉平原</w:t>
            </w:r>
            <w:r w:rsidRPr="00153A66">
              <w:t>354</w:t>
            </w:r>
            <w:r w:rsidRPr="00153A66">
              <w:rPr>
                <w:rFonts w:hint="eastAsia"/>
              </w:rPr>
              <w:t>个水稻种植户的研究［</w:t>
            </w:r>
            <w:r w:rsidRPr="00153A66">
              <w:t>J</w:t>
            </w:r>
            <w:r w:rsidRPr="00153A66">
              <w:rPr>
                <w:rFonts w:hint="eastAsia"/>
              </w:rPr>
              <w:t>］．农业技术经济，</w:t>
            </w:r>
            <w:r w:rsidRPr="00153A66">
              <w:t>2017</w:t>
            </w:r>
            <w:r w:rsidRPr="00153A66">
              <w:rPr>
                <w:rFonts w:hint="eastAsia"/>
              </w:rPr>
              <w:t>（</w:t>
            </w:r>
            <w:r w:rsidRPr="00153A66">
              <w:t>4</w:t>
            </w:r>
            <w:r w:rsidRPr="00153A66">
              <w:rPr>
                <w:rFonts w:hint="eastAsia"/>
              </w:rPr>
              <w:t>）：</w:t>
            </w:r>
            <w:r w:rsidRPr="00153A66">
              <w:t>83</w:t>
            </w:r>
            <w:r w:rsidRPr="00153A66">
              <w:rPr>
                <w:rFonts w:hint="eastAsia"/>
              </w:rPr>
              <w:t>－</w:t>
            </w:r>
            <w:r w:rsidRPr="00153A66">
              <w:t>94</w:t>
            </w:r>
            <w:r w:rsidRPr="00153A66">
              <w:rPr>
                <w:rFonts w:hint="eastAsia"/>
              </w:rPr>
              <w:t>．</w:t>
            </w:r>
          </w:p>
          <w:p w:rsidR="001405BE" w:rsidRDefault="001405BE" w:rsidP="00017DDE">
            <w:pPr>
              <w:pStyle w:val="a8"/>
              <w:numPr>
                <w:ilvl w:val="0"/>
                <w:numId w:val="14"/>
              </w:numPr>
              <w:spacing w:line="440" w:lineRule="exact"/>
              <w:ind w:left="0" w:firstLineChars="0" w:firstLine="0"/>
            </w:pPr>
            <w:r w:rsidRPr="00153A66">
              <w:t>魏巍</w:t>
            </w:r>
            <w:r w:rsidR="00AC6305" w:rsidRPr="00153A66">
              <w:rPr>
                <w:rFonts w:hint="eastAsia"/>
              </w:rPr>
              <w:t>，</w:t>
            </w:r>
            <w:r w:rsidRPr="00153A66">
              <w:t>李万明</w:t>
            </w:r>
            <w:r w:rsidR="00AC6305" w:rsidRPr="00153A66">
              <w:rPr>
                <w:rFonts w:hint="eastAsia"/>
              </w:rPr>
              <w:t>．</w:t>
            </w:r>
            <w:r w:rsidRPr="00153A66">
              <w:t>农业劳动生产率的影响因素分析与提升路径</w:t>
            </w:r>
            <w:r w:rsidR="00AC6305" w:rsidRPr="00153A66">
              <w:rPr>
                <w:rFonts w:hint="eastAsia"/>
              </w:rPr>
              <w:t>［</w:t>
            </w:r>
            <w:r w:rsidR="00AC6305" w:rsidRPr="00153A66">
              <w:t>J</w:t>
            </w:r>
            <w:r w:rsidR="00AC6305" w:rsidRPr="00153A66">
              <w:rPr>
                <w:rFonts w:hint="eastAsia"/>
              </w:rPr>
              <w:t>］．</w:t>
            </w:r>
            <w:r w:rsidR="00AC6305" w:rsidRPr="00153A66">
              <w:t>农业经济问题</w:t>
            </w:r>
            <w:r w:rsidRPr="00153A66">
              <w:t>（月刊），</w:t>
            </w:r>
            <w:r w:rsidRPr="00153A66">
              <w:t>2012</w:t>
            </w:r>
            <w:r w:rsidR="00AC6305" w:rsidRPr="00153A66">
              <w:rPr>
                <w:rFonts w:hint="eastAsia"/>
              </w:rPr>
              <w:t>（</w:t>
            </w:r>
            <w:r w:rsidRPr="00153A66">
              <w:t>10</w:t>
            </w:r>
            <w:r w:rsidR="00AC6305" w:rsidRPr="00153A66">
              <w:rPr>
                <w:rFonts w:hint="eastAsia"/>
              </w:rPr>
              <w:t>）：</w:t>
            </w:r>
            <w:r w:rsidRPr="00153A66">
              <w:t>29</w:t>
            </w:r>
            <w:r w:rsidR="00AC6305" w:rsidRPr="00153A66">
              <w:rPr>
                <w:rFonts w:hint="eastAsia"/>
              </w:rPr>
              <w:t>－</w:t>
            </w:r>
            <w:r w:rsidRPr="00153A66">
              <w:t>35</w:t>
            </w:r>
            <w:r w:rsidR="00AC6305" w:rsidRPr="00153A66">
              <w:rPr>
                <w:rFonts w:hint="eastAsia"/>
              </w:rPr>
              <w:t>．</w:t>
            </w:r>
          </w:p>
          <w:p w:rsidR="0089460C" w:rsidRPr="00153A66" w:rsidRDefault="003F3B73" w:rsidP="00017DDE">
            <w:pPr>
              <w:pStyle w:val="a8"/>
              <w:numPr>
                <w:ilvl w:val="0"/>
                <w:numId w:val="14"/>
              </w:numPr>
              <w:spacing w:line="440" w:lineRule="exact"/>
              <w:ind w:left="0" w:firstLineChars="0" w:firstLine="0"/>
            </w:pPr>
            <w:r w:rsidRPr="00153A66">
              <w:rPr>
                <w:rFonts w:hint="eastAsia"/>
              </w:rPr>
              <w:t>吴绍洪，黄季焜，刘燕华，高江波，杨军，王文涛，尹云鹤，栾浩，董婉璐．气候变化对中国的影响利弊［</w:t>
            </w:r>
            <w:r w:rsidRPr="00153A66">
              <w:t>J</w:t>
            </w:r>
            <w:r w:rsidRPr="00153A66">
              <w:rPr>
                <w:rFonts w:hint="eastAsia"/>
              </w:rPr>
              <w:t>］．中国人口·资源与环境，</w:t>
            </w:r>
            <w:r w:rsidRPr="00153A66">
              <w:t>2014</w:t>
            </w:r>
            <w:r w:rsidRPr="00153A66">
              <w:rPr>
                <w:rFonts w:hint="eastAsia"/>
              </w:rPr>
              <w:t>（</w:t>
            </w:r>
            <w:r w:rsidRPr="00153A66">
              <w:t>1</w:t>
            </w:r>
            <w:r w:rsidRPr="00153A66">
              <w:rPr>
                <w:rFonts w:hint="eastAsia"/>
              </w:rPr>
              <w:t>）：</w:t>
            </w:r>
            <w:r w:rsidRPr="00153A66">
              <w:t>7</w:t>
            </w:r>
            <w:r w:rsidRPr="00153A66">
              <w:rPr>
                <w:rFonts w:hint="eastAsia"/>
              </w:rPr>
              <w:t>－</w:t>
            </w:r>
            <w:r w:rsidRPr="00153A66">
              <w:t>13</w:t>
            </w:r>
            <w:r w:rsidRPr="00153A66">
              <w:rPr>
                <w:rFonts w:hint="eastAsia"/>
              </w:rPr>
              <w:t>．</w:t>
            </w:r>
            <w:proofErr w:type="gramStart"/>
            <w:r w:rsidR="0089460C" w:rsidRPr="00153A66">
              <w:rPr>
                <w:rFonts w:hint="eastAsia"/>
              </w:rPr>
              <w:t>辛良杰</w:t>
            </w:r>
            <w:proofErr w:type="gramEnd"/>
            <w:r w:rsidR="0089460C" w:rsidRPr="00153A66">
              <w:rPr>
                <w:rFonts w:hint="eastAsia"/>
              </w:rPr>
              <w:t>，李秀彬，朱会义，刘学军，谈明洪，田玉军．农户土地规模与生产率的关系及其解释的印证—以吉林省为例［</w:t>
            </w:r>
            <w:r w:rsidR="0089460C" w:rsidRPr="00153A66">
              <w:t>J</w:t>
            </w:r>
            <w:r w:rsidR="0089460C" w:rsidRPr="00153A66">
              <w:rPr>
                <w:rFonts w:hint="eastAsia"/>
              </w:rPr>
              <w:t>］．地理研究，</w:t>
            </w:r>
            <w:r w:rsidR="0089460C" w:rsidRPr="00153A66">
              <w:t>2009</w:t>
            </w:r>
            <w:r w:rsidR="0089460C" w:rsidRPr="00153A66">
              <w:rPr>
                <w:rFonts w:hint="eastAsia"/>
              </w:rPr>
              <w:t>，</w:t>
            </w:r>
            <w:r w:rsidR="0089460C" w:rsidRPr="00153A66">
              <w:t>28</w:t>
            </w:r>
            <w:r w:rsidR="0089460C" w:rsidRPr="00153A66">
              <w:rPr>
                <w:rFonts w:hint="eastAsia"/>
              </w:rPr>
              <w:t>（</w:t>
            </w:r>
            <w:r w:rsidR="0089460C" w:rsidRPr="00153A66">
              <w:t>5</w:t>
            </w:r>
            <w:r w:rsidR="0089460C" w:rsidRPr="00153A66">
              <w:rPr>
                <w:rFonts w:hint="eastAsia"/>
              </w:rPr>
              <w:t>）：</w:t>
            </w:r>
            <w:r w:rsidR="0089460C" w:rsidRPr="00153A66">
              <w:t>1276</w:t>
            </w:r>
            <w:r w:rsidR="00580279" w:rsidRPr="00153A66">
              <w:rPr>
                <w:rFonts w:hint="eastAsia"/>
              </w:rPr>
              <w:t>－</w:t>
            </w:r>
            <w:r w:rsidR="0089460C" w:rsidRPr="00153A66">
              <w:t>1284</w:t>
            </w:r>
            <w:r w:rsidR="0089460C"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许恒周</w:t>
            </w:r>
            <w:proofErr w:type="gramEnd"/>
            <w:r w:rsidRPr="00153A66">
              <w:rPr>
                <w:rFonts w:hint="eastAsia"/>
              </w:rPr>
              <w:t>，郭玉燕，吴冠岑．农民分化对耕地利用效率的影响—基于农户调查数据的实证分析［</w:t>
            </w:r>
            <w:r w:rsidRPr="00153A66">
              <w:t>J</w:t>
            </w:r>
            <w:r w:rsidRPr="00153A66">
              <w:rPr>
                <w:rFonts w:hint="eastAsia"/>
              </w:rPr>
              <w:t>］．中国农村经济，</w:t>
            </w:r>
            <w:r w:rsidRPr="00153A66">
              <w:t>2012</w:t>
            </w:r>
            <w:r w:rsidRPr="00153A66">
              <w:rPr>
                <w:rFonts w:hint="eastAsia"/>
              </w:rPr>
              <w:t>（</w:t>
            </w:r>
            <w:r w:rsidRPr="00153A66">
              <w:t>6</w:t>
            </w:r>
            <w:r w:rsidRPr="00153A66">
              <w:rPr>
                <w:rFonts w:hint="eastAsia"/>
              </w:rPr>
              <w:t>）：</w:t>
            </w:r>
            <w:r w:rsidRPr="00153A66">
              <w:t>31</w:t>
            </w:r>
            <w:r w:rsidRPr="00153A66">
              <w:rPr>
                <w:rFonts w:hint="eastAsia"/>
              </w:rPr>
              <w:t>－</w:t>
            </w:r>
            <w:r w:rsidRPr="00153A66">
              <w:t>47</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夏永祥</w:t>
            </w:r>
            <w:r w:rsidR="00A671F5" w:rsidRPr="00153A66">
              <w:rPr>
                <w:rFonts w:hint="eastAsia"/>
              </w:rPr>
              <w:t>．</w:t>
            </w:r>
            <w:r w:rsidRPr="00153A66">
              <w:t>农业效率与土地经营规模</w:t>
            </w:r>
            <w:r w:rsidR="00A671F5" w:rsidRPr="00153A66">
              <w:rPr>
                <w:rFonts w:hint="eastAsia"/>
              </w:rPr>
              <w:t>［</w:t>
            </w:r>
            <w:r w:rsidR="00A671F5" w:rsidRPr="00153A66">
              <w:t>J</w:t>
            </w:r>
            <w:r w:rsidR="00A671F5" w:rsidRPr="00153A66">
              <w:rPr>
                <w:rFonts w:hint="eastAsia"/>
              </w:rPr>
              <w:t>］．</w:t>
            </w:r>
            <w:r w:rsidRPr="00153A66">
              <w:t>农业经济问题，</w:t>
            </w:r>
            <w:r w:rsidRPr="00153A66">
              <w:t>2002</w:t>
            </w:r>
            <w:r w:rsidR="00A671F5" w:rsidRPr="00153A66">
              <w:rPr>
                <w:rFonts w:hint="eastAsia"/>
              </w:rPr>
              <w:t>（</w:t>
            </w:r>
            <w:r w:rsidRPr="00153A66">
              <w:t>7</w:t>
            </w:r>
            <w:r w:rsidR="00A671F5" w:rsidRPr="00153A66">
              <w:rPr>
                <w:rFonts w:hint="eastAsia"/>
              </w:rPr>
              <w:t>）：</w:t>
            </w:r>
            <w:r w:rsidRPr="00153A66">
              <w:t>43</w:t>
            </w:r>
            <w:r w:rsidR="00A671F5" w:rsidRPr="00153A66">
              <w:rPr>
                <w:rFonts w:hint="eastAsia"/>
              </w:rPr>
              <w:t>－</w:t>
            </w:r>
            <w:r w:rsidRPr="00153A66">
              <w:t>47</w:t>
            </w:r>
            <w:r w:rsidR="00A671F5"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夏玉莲</w:t>
            </w:r>
            <w:proofErr w:type="gramEnd"/>
            <w:r w:rsidRPr="00153A66">
              <w:rPr>
                <w:rFonts w:hint="eastAsia"/>
              </w:rPr>
              <w:t>，匡远配，曾福生．农地流转、区域差异与效率协调［</w:t>
            </w:r>
            <w:r w:rsidRPr="00153A66">
              <w:t>J</w:t>
            </w:r>
            <w:r w:rsidRPr="00153A66">
              <w:rPr>
                <w:rFonts w:hint="eastAsia"/>
              </w:rPr>
              <w:t>］．经济学家，</w:t>
            </w:r>
            <w:r w:rsidRPr="00153A66">
              <w:t>2016</w:t>
            </w:r>
            <w:r w:rsidRPr="00153A66">
              <w:rPr>
                <w:rFonts w:hint="eastAsia"/>
              </w:rPr>
              <w:t>（</w:t>
            </w:r>
            <w:r w:rsidRPr="00153A66">
              <w:t>3</w:t>
            </w:r>
            <w:r w:rsidRPr="00153A66">
              <w:rPr>
                <w:rFonts w:hint="eastAsia"/>
              </w:rPr>
              <w:t>）：</w:t>
            </w:r>
            <w:r w:rsidRPr="00153A66">
              <w:t>87</w:t>
            </w:r>
            <w:r w:rsidRPr="00153A66">
              <w:rPr>
                <w:rFonts w:hint="eastAsia"/>
              </w:rPr>
              <w:t>－</w:t>
            </w:r>
            <w:r w:rsidRPr="00153A66">
              <w:t>95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杨万江</w:t>
            </w:r>
            <w:r w:rsidR="0036597C" w:rsidRPr="00153A66">
              <w:t>，</w:t>
            </w:r>
            <w:r w:rsidRPr="00153A66">
              <w:t>李琪</w:t>
            </w:r>
            <w:r w:rsidR="0036597C" w:rsidRPr="00153A66">
              <w:rPr>
                <w:rFonts w:hint="eastAsia"/>
              </w:rPr>
              <w:t>．</w:t>
            </w:r>
            <w:r w:rsidRPr="00153A66">
              <w:t>我国农户水稻生产技术效率分析</w:t>
            </w:r>
            <w:r w:rsidRPr="00153A66">
              <w:t>—</w:t>
            </w:r>
            <w:r w:rsidRPr="00153A66">
              <w:t>基于</w:t>
            </w:r>
            <w:r w:rsidRPr="00153A66">
              <w:t>11</w:t>
            </w:r>
            <w:r w:rsidRPr="00153A66">
              <w:t>省</w:t>
            </w:r>
            <w:r w:rsidRPr="00153A66">
              <w:t>761</w:t>
            </w:r>
            <w:r w:rsidRPr="00153A66">
              <w:t>户调查数据</w:t>
            </w:r>
            <w:r w:rsidR="0036597C" w:rsidRPr="00153A66">
              <w:rPr>
                <w:rFonts w:hint="eastAsia"/>
              </w:rPr>
              <w:t>［</w:t>
            </w:r>
            <w:r w:rsidR="0036597C" w:rsidRPr="00153A66">
              <w:t>J</w:t>
            </w:r>
            <w:r w:rsidR="0036597C" w:rsidRPr="00153A66">
              <w:rPr>
                <w:rFonts w:hint="eastAsia"/>
              </w:rPr>
              <w:t>］．</w:t>
            </w:r>
            <w:r w:rsidR="0036597C" w:rsidRPr="00153A66">
              <w:t>农业技术经济</w:t>
            </w:r>
            <w:r w:rsidRPr="00153A66">
              <w:t>，</w:t>
            </w:r>
            <w:r w:rsidRPr="00153A66">
              <w:t>2016</w:t>
            </w:r>
            <w:r w:rsidR="0036597C" w:rsidRPr="00153A66">
              <w:rPr>
                <w:rFonts w:hint="eastAsia"/>
              </w:rPr>
              <w:t>（</w:t>
            </w:r>
            <w:r w:rsidRPr="00153A66">
              <w:t>1</w:t>
            </w:r>
            <w:r w:rsidR="0036597C" w:rsidRPr="00153A66">
              <w:rPr>
                <w:rFonts w:hint="eastAsia"/>
              </w:rPr>
              <w:t>）：</w:t>
            </w:r>
            <w:r w:rsidRPr="00153A66">
              <w:t>71</w:t>
            </w:r>
            <w:r w:rsidR="00580279" w:rsidRPr="00153A66">
              <w:rPr>
                <w:rFonts w:hint="eastAsia"/>
              </w:rPr>
              <w:t>－</w:t>
            </w:r>
            <w:r w:rsidRPr="00153A66">
              <w:t>81</w:t>
            </w:r>
            <w:r w:rsidR="0036597C"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张悦</w:t>
            </w:r>
            <w:r w:rsidR="00DC6F39" w:rsidRPr="00153A66">
              <w:rPr>
                <w:rFonts w:hint="eastAsia"/>
              </w:rPr>
              <w:t>，</w:t>
            </w:r>
            <w:r w:rsidRPr="00153A66">
              <w:t>刘文勇</w:t>
            </w:r>
            <w:r w:rsidR="00DC6F39" w:rsidRPr="00153A66">
              <w:rPr>
                <w:rFonts w:hint="eastAsia"/>
              </w:rPr>
              <w:t>．</w:t>
            </w:r>
            <w:r w:rsidRPr="00153A66">
              <w:t>家庭农场的生产效率与风险分析</w:t>
            </w:r>
            <w:r w:rsidR="00DC6F39" w:rsidRPr="00153A66">
              <w:rPr>
                <w:rFonts w:hint="eastAsia"/>
              </w:rPr>
              <w:t>［</w:t>
            </w:r>
            <w:r w:rsidR="00DC6F39" w:rsidRPr="00153A66">
              <w:t>J</w:t>
            </w:r>
            <w:r w:rsidR="00DC6F39" w:rsidRPr="00153A66">
              <w:rPr>
                <w:rFonts w:hint="eastAsia"/>
              </w:rPr>
              <w:t>］．</w:t>
            </w:r>
            <w:r w:rsidRPr="00153A66">
              <w:t>农业经济问题</w:t>
            </w:r>
            <w:r w:rsidR="00DC6F39" w:rsidRPr="00153A66">
              <w:rPr>
                <w:rFonts w:hint="eastAsia"/>
              </w:rPr>
              <w:t>，</w:t>
            </w:r>
            <w:r w:rsidRPr="00153A66">
              <w:t>2016</w:t>
            </w:r>
            <w:r w:rsidR="00DC6F39" w:rsidRPr="00153A66">
              <w:rPr>
                <w:rFonts w:hint="eastAsia"/>
              </w:rPr>
              <w:t>（</w:t>
            </w:r>
            <w:r w:rsidRPr="00153A66">
              <w:t>5</w:t>
            </w:r>
            <w:r w:rsidR="00DC6F39" w:rsidRPr="00153A66">
              <w:rPr>
                <w:rFonts w:hint="eastAsia"/>
              </w:rPr>
              <w:t>）：</w:t>
            </w:r>
            <w:r w:rsidRPr="00153A66">
              <w:t>16</w:t>
            </w:r>
            <w:r w:rsidR="00DC6F39" w:rsidRPr="00153A66">
              <w:rPr>
                <w:rFonts w:hint="eastAsia"/>
              </w:rPr>
              <w:t>－</w:t>
            </w:r>
            <w:r w:rsidRPr="00153A66">
              <w:t>21</w:t>
            </w:r>
            <w:r w:rsidR="00DC6F39" w:rsidRPr="00153A66">
              <w:rPr>
                <w:rFonts w:hint="eastAsia"/>
              </w:rPr>
              <w:t>．</w:t>
            </w:r>
          </w:p>
          <w:p w:rsidR="00BC0163" w:rsidRPr="00153A66" w:rsidRDefault="00BC0163" w:rsidP="00017DDE">
            <w:pPr>
              <w:pStyle w:val="a8"/>
              <w:numPr>
                <w:ilvl w:val="0"/>
                <w:numId w:val="14"/>
              </w:numPr>
              <w:spacing w:line="440" w:lineRule="exact"/>
              <w:ind w:left="0" w:firstLineChars="0" w:firstLine="0"/>
            </w:pPr>
            <w:r w:rsidRPr="00153A66">
              <w:rPr>
                <w:rFonts w:hint="eastAsia"/>
              </w:rPr>
              <w:t>赵阳．新形势下完善农村土地承包政策若干问题的认识［</w:t>
            </w:r>
            <w:r w:rsidRPr="00153A66">
              <w:t>J</w:t>
            </w:r>
            <w:r w:rsidRPr="00153A66">
              <w:rPr>
                <w:rFonts w:hint="eastAsia"/>
              </w:rPr>
              <w:t>］．经济社会体制比较，</w:t>
            </w:r>
            <w:r w:rsidRPr="00153A66">
              <w:t>2014</w:t>
            </w:r>
            <w:r w:rsidRPr="00153A66">
              <w:rPr>
                <w:rFonts w:hint="eastAsia"/>
              </w:rPr>
              <w:t>（</w:t>
            </w:r>
            <w:r w:rsidRPr="00153A66">
              <w:t>2</w:t>
            </w:r>
            <w:r w:rsidRPr="00153A66">
              <w:rPr>
                <w:rFonts w:hint="eastAsia"/>
              </w:rPr>
              <w:t>）：</w:t>
            </w:r>
            <w:r w:rsidRPr="00153A66">
              <w:t>1</w:t>
            </w:r>
            <w:r w:rsidR="00FA72C1" w:rsidRPr="00153A66">
              <w:rPr>
                <w:rFonts w:hint="eastAsia"/>
              </w:rPr>
              <w:t>－</w:t>
            </w:r>
            <w:r w:rsidRPr="00153A66">
              <w:t>4</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t>张红宇，张海阳，李伟毅，李冠佑</w:t>
            </w:r>
            <w:r w:rsidRPr="00153A66">
              <w:rPr>
                <w:rFonts w:hint="eastAsia"/>
              </w:rPr>
              <w:t>．</w:t>
            </w:r>
            <w:r w:rsidRPr="00153A66">
              <w:t>当前农民增收形势分析与对策思路</w:t>
            </w:r>
            <w:r w:rsidRPr="00153A66">
              <w:rPr>
                <w:rFonts w:hint="eastAsia"/>
              </w:rPr>
              <w:t>［</w:t>
            </w:r>
            <w:r w:rsidRPr="00153A66">
              <w:t>J</w:t>
            </w:r>
            <w:r w:rsidRPr="00153A66">
              <w:rPr>
                <w:rFonts w:hint="eastAsia"/>
              </w:rPr>
              <w:t>］．</w:t>
            </w:r>
            <w:r w:rsidRPr="00153A66">
              <w:t>农业经济问题（月刊），</w:t>
            </w:r>
            <w:r w:rsidRPr="00153A66">
              <w:t>2013</w:t>
            </w:r>
            <w:r w:rsidRPr="00153A66">
              <w:rPr>
                <w:rFonts w:hint="eastAsia"/>
              </w:rPr>
              <w:t>（</w:t>
            </w:r>
            <w:r w:rsidRPr="00153A66">
              <w:t>4</w:t>
            </w:r>
            <w:r w:rsidRPr="00153A66">
              <w:rPr>
                <w:rFonts w:hint="eastAsia"/>
              </w:rPr>
              <w:t>）：</w:t>
            </w:r>
            <w:r w:rsidRPr="00153A66">
              <w:t>9</w:t>
            </w:r>
            <w:r w:rsidRPr="00153A66">
              <w:rPr>
                <w:rFonts w:hint="eastAsia"/>
              </w:rPr>
              <w:t>－</w:t>
            </w:r>
            <w:r w:rsidRPr="00153A66">
              <w:t>14</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郑旭媛，徐志刚．资源禀赋约束、要素替代与诱致性技术变迁—以中国粮食生产的机械化为例［</w:t>
            </w:r>
            <w:r w:rsidRPr="00153A66">
              <w:t>J</w:t>
            </w:r>
            <w:r w:rsidRPr="00153A66">
              <w:rPr>
                <w:rFonts w:hint="eastAsia"/>
              </w:rPr>
              <w:t>］．经济学（季刊），</w:t>
            </w:r>
            <w:r w:rsidRPr="00153A66">
              <w:t>2016</w:t>
            </w:r>
            <w:r w:rsidRPr="00153A66">
              <w:rPr>
                <w:rFonts w:hint="eastAsia"/>
              </w:rPr>
              <w:t>，</w:t>
            </w:r>
            <w:r w:rsidRPr="00153A66">
              <w:t>16</w:t>
            </w:r>
            <w:r w:rsidRPr="00153A66">
              <w:rPr>
                <w:rFonts w:hint="eastAsia"/>
              </w:rPr>
              <w:t>（</w:t>
            </w:r>
            <w:r w:rsidRPr="00153A66">
              <w:t>1</w:t>
            </w:r>
            <w:r w:rsidRPr="00153A66">
              <w:rPr>
                <w:rFonts w:hint="eastAsia"/>
              </w:rPr>
              <w:t>）：</w:t>
            </w:r>
            <w:r w:rsidRPr="00153A66">
              <w:t>46</w:t>
            </w:r>
            <w:r w:rsidRPr="00153A66">
              <w:rPr>
                <w:rFonts w:hint="eastAsia"/>
              </w:rPr>
              <w:t>－</w:t>
            </w:r>
            <w:r w:rsidRPr="00153A66">
              <w:t>66</w:t>
            </w:r>
            <w:r w:rsidRPr="00153A66">
              <w:rPr>
                <w:rFonts w:hint="eastAsia"/>
              </w:rPr>
              <w:t>．</w:t>
            </w:r>
          </w:p>
          <w:p w:rsidR="00130C04" w:rsidRPr="00153A66" w:rsidRDefault="00A71AE4" w:rsidP="00017DDE">
            <w:pPr>
              <w:pStyle w:val="a8"/>
              <w:numPr>
                <w:ilvl w:val="0"/>
                <w:numId w:val="14"/>
              </w:numPr>
              <w:spacing w:line="440" w:lineRule="exact"/>
              <w:ind w:left="0" w:firstLineChars="0" w:firstLine="0"/>
            </w:pPr>
            <w:r w:rsidRPr="00153A66">
              <w:rPr>
                <w:rFonts w:hint="eastAsia"/>
              </w:rPr>
              <w:t>周曙东，周文魁，林光华，乔辉．未来气候变化对我国粮食安全的影响［</w:t>
            </w:r>
            <w:r w:rsidRPr="00153A66">
              <w:t>J</w:t>
            </w:r>
            <w:r w:rsidRPr="00153A66">
              <w:rPr>
                <w:rFonts w:hint="eastAsia"/>
              </w:rPr>
              <w:t>］．南京农业大学学报</w:t>
            </w:r>
            <w:r w:rsidR="00D959D1" w:rsidRPr="00153A66">
              <w:rPr>
                <w:rFonts w:hint="eastAsia"/>
              </w:rPr>
              <w:t>（</w:t>
            </w:r>
            <w:r w:rsidRPr="00153A66">
              <w:rPr>
                <w:rFonts w:hint="eastAsia"/>
              </w:rPr>
              <w:t>社会科学版</w:t>
            </w:r>
            <w:r w:rsidR="00D959D1" w:rsidRPr="00153A66">
              <w:rPr>
                <w:rFonts w:hint="eastAsia"/>
              </w:rPr>
              <w:t>）</w:t>
            </w:r>
            <w:r w:rsidRPr="00153A66">
              <w:rPr>
                <w:rFonts w:hint="eastAsia"/>
              </w:rPr>
              <w:t>，</w:t>
            </w:r>
            <w:r w:rsidRPr="00153A66">
              <w:t>2013</w:t>
            </w:r>
            <w:r w:rsidRPr="00153A66">
              <w:rPr>
                <w:rFonts w:hint="eastAsia"/>
              </w:rPr>
              <w:t>（</w:t>
            </w:r>
            <w:r w:rsidRPr="00153A66">
              <w:t>1</w:t>
            </w:r>
            <w:r w:rsidRPr="00153A66">
              <w:rPr>
                <w:rFonts w:hint="eastAsia"/>
              </w:rPr>
              <w:t>）：</w:t>
            </w:r>
            <w:r w:rsidRPr="00153A66">
              <w:t>56</w:t>
            </w:r>
            <w:r w:rsidRPr="00153A66">
              <w:rPr>
                <w:rFonts w:hint="eastAsia"/>
              </w:rPr>
              <w:t>－</w:t>
            </w:r>
            <w:r w:rsidRPr="00153A66">
              <w:t>65</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proofErr w:type="gramStart"/>
            <w:r w:rsidRPr="00153A66">
              <w:t>朱满德</w:t>
            </w:r>
            <w:proofErr w:type="gramEnd"/>
            <w:r w:rsidRPr="00153A66">
              <w:rPr>
                <w:rFonts w:hint="eastAsia"/>
              </w:rPr>
              <w:t>，</w:t>
            </w:r>
            <w:r w:rsidRPr="00153A66">
              <w:t>李辛一，</w:t>
            </w:r>
            <w:proofErr w:type="gramStart"/>
            <w:r w:rsidRPr="00153A66">
              <w:t>程国强</w:t>
            </w:r>
            <w:proofErr w:type="gramEnd"/>
            <w:r w:rsidRPr="00153A66">
              <w:rPr>
                <w:rFonts w:hint="eastAsia"/>
              </w:rPr>
              <w:t>．</w:t>
            </w:r>
            <w:r w:rsidRPr="00153A66">
              <w:t>综合性收入补贴对中国玉米全要素生产率的影响分析</w:t>
            </w:r>
            <w:r w:rsidRPr="00153A66">
              <w:t>—</w:t>
            </w:r>
            <w:r w:rsidRPr="00153A66">
              <w:t>基于省际面板数据的</w:t>
            </w:r>
            <w:r w:rsidRPr="00153A66">
              <w:t>DEA</w:t>
            </w:r>
            <w:r w:rsidRPr="00153A66">
              <w:rPr>
                <w:rFonts w:hint="eastAsia"/>
              </w:rPr>
              <w:t>－</w:t>
            </w:r>
            <w:r w:rsidRPr="00153A66">
              <w:t>Tobit</w:t>
            </w:r>
            <w:r w:rsidRPr="00153A66">
              <w:t>两阶段法</w:t>
            </w:r>
            <w:r w:rsidRPr="00153A66">
              <w:rPr>
                <w:rFonts w:hint="eastAsia"/>
              </w:rPr>
              <w:t>［</w:t>
            </w:r>
            <w:r w:rsidRPr="00153A66">
              <w:t>J</w:t>
            </w:r>
            <w:r w:rsidRPr="00153A66">
              <w:rPr>
                <w:rFonts w:hint="eastAsia"/>
              </w:rPr>
              <w:t>］．</w:t>
            </w:r>
            <w:r w:rsidRPr="00153A66">
              <w:t>中国农村经济，</w:t>
            </w:r>
            <w:r w:rsidRPr="00153A66">
              <w:t>2015</w:t>
            </w:r>
            <w:r w:rsidRPr="00153A66">
              <w:rPr>
                <w:rFonts w:hint="eastAsia"/>
              </w:rPr>
              <w:t>（</w:t>
            </w:r>
            <w:r w:rsidRPr="00153A66">
              <w:t>11</w:t>
            </w:r>
            <w:r w:rsidRPr="00153A66">
              <w:rPr>
                <w:rFonts w:hint="eastAsia"/>
              </w:rPr>
              <w:t>）：</w:t>
            </w:r>
            <w:r w:rsidRPr="00153A66">
              <w:t>4</w:t>
            </w:r>
            <w:r w:rsidRPr="00153A66">
              <w:rPr>
                <w:rFonts w:hint="eastAsia"/>
              </w:rPr>
              <w:t>－</w:t>
            </w:r>
            <w:r w:rsidRPr="00153A66">
              <w:t>14</w:t>
            </w:r>
            <w:r w:rsidRPr="00153A66">
              <w:rPr>
                <w:rFonts w:hint="eastAsia"/>
              </w:rPr>
              <w:t>．</w:t>
            </w:r>
          </w:p>
          <w:p w:rsidR="00160166" w:rsidRPr="003F3B73" w:rsidDel="00CA7D7D" w:rsidRDefault="00160166" w:rsidP="00017DDE">
            <w:pPr>
              <w:spacing w:line="440" w:lineRule="exact"/>
              <w:rPr>
                <w:del w:id="4" w:author="曾翠红" w:date="2018-06-06T21:02:00Z"/>
              </w:rPr>
            </w:pPr>
          </w:p>
          <w:p w:rsidR="00160166" w:rsidRPr="00153A66" w:rsidDel="00CA7D7D" w:rsidRDefault="00160166" w:rsidP="00017DDE">
            <w:pPr>
              <w:spacing w:line="440" w:lineRule="exact"/>
              <w:rPr>
                <w:del w:id="5" w:author="曾翠红" w:date="2018-06-06T21:02:00Z"/>
              </w:rPr>
            </w:pPr>
          </w:p>
          <w:p w:rsidR="00160166" w:rsidRPr="00153A66" w:rsidDel="00CA7D7D" w:rsidRDefault="00160166" w:rsidP="00017DDE">
            <w:pPr>
              <w:spacing w:line="440" w:lineRule="exact"/>
              <w:rPr>
                <w:del w:id="6" w:author="曾翠红" w:date="2018-06-06T21:02:00Z"/>
              </w:rPr>
            </w:pPr>
          </w:p>
          <w:p w:rsidR="003F33CE" w:rsidRPr="00153A66" w:rsidDel="00CA7D7D" w:rsidRDefault="003F33CE" w:rsidP="00017DDE">
            <w:pPr>
              <w:spacing w:line="440" w:lineRule="exact"/>
              <w:rPr>
                <w:del w:id="7" w:author="曾翠红" w:date="2018-06-06T21:02:00Z"/>
              </w:rPr>
            </w:pPr>
          </w:p>
          <w:p w:rsidR="003F33CE" w:rsidRPr="00153A66" w:rsidDel="00CA7D7D" w:rsidRDefault="003F33CE" w:rsidP="00017DDE">
            <w:pPr>
              <w:spacing w:line="440" w:lineRule="exact"/>
              <w:rPr>
                <w:del w:id="8" w:author="曾翠红" w:date="2018-06-06T21:02:00Z"/>
              </w:rPr>
            </w:pPr>
          </w:p>
          <w:p w:rsidR="003F33CE" w:rsidRPr="00153A66" w:rsidDel="00CA7D7D" w:rsidRDefault="003F33CE" w:rsidP="00017DDE">
            <w:pPr>
              <w:spacing w:line="440" w:lineRule="exact"/>
              <w:rPr>
                <w:del w:id="9" w:author="曾翠红" w:date="2018-06-06T21:02:00Z"/>
              </w:rPr>
            </w:pPr>
          </w:p>
          <w:p w:rsidR="00160166" w:rsidRPr="00153A66" w:rsidDel="00CA7D7D" w:rsidRDefault="00160166" w:rsidP="00017DDE">
            <w:pPr>
              <w:spacing w:line="440" w:lineRule="exact"/>
              <w:rPr>
                <w:del w:id="10" w:author="曾翠红" w:date="2018-06-06T21:02:00Z"/>
              </w:rPr>
            </w:pPr>
          </w:p>
          <w:p w:rsidR="00160166" w:rsidDel="00CA7D7D" w:rsidRDefault="00160166" w:rsidP="00160166">
            <w:pPr>
              <w:spacing w:line="440" w:lineRule="exact"/>
              <w:rPr>
                <w:del w:id="11" w:author="曾翠红" w:date="2018-06-06T21:02:00Z"/>
              </w:rPr>
            </w:pPr>
          </w:p>
          <w:p w:rsidR="003504EC" w:rsidDel="00CA7D7D" w:rsidRDefault="003504EC" w:rsidP="00160166">
            <w:pPr>
              <w:spacing w:line="440" w:lineRule="exact"/>
              <w:rPr>
                <w:del w:id="12" w:author="曾翠红" w:date="2018-06-06T21:02:00Z"/>
              </w:rPr>
            </w:pPr>
          </w:p>
          <w:p w:rsidR="003504EC" w:rsidDel="00CA7D7D" w:rsidRDefault="003504EC" w:rsidP="00160166">
            <w:pPr>
              <w:spacing w:line="440" w:lineRule="exact"/>
              <w:rPr>
                <w:del w:id="13" w:author="曾翠红" w:date="2018-06-06T21:02:00Z"/>
              </w:rPr>
            </w:pPr>
          </w:p>
          <w:p w:rsidR="003504EC" w:rsidDel="00CA7D7D" w:rsidRDefault="003504EC" w:rsidP="00160166">
            <w:pPr>
              <w:spacing w:line="440" w:lineRule="exact"/>
              <w:rPr>
                <w:del w:id="14" w:author="曾翠红" w:date="2018-06-06T21:02:00Z"/>
              </w:rPr>
            </w:pPr>
          </w:p>
          <w:p w:rsidR="003504EC" w:rsidDel="00CA7D7D" w:rsidRDefault="003504EC" w:rsidP="00160166">
            <w:pPr>
              <w:spacing w:line="440" w:lineRule="exact"/>
              <w:rPr>
                <w:del w:id="15" w:author="曾翠红" w:date="2018-06-06T21:02:00Z"/>
              </w:rPr>
            </w:pPr>
          </w:p>
          <w:p w:rsidR="003504EC" w:rsidDel="00CA7D7D" w:rsidRDefault="003504EC" w:rsidP="00160166">
            <w:pPr>
              <w:spacing w:line="440" w:lineRule="exact"/>
              <w:rPr>
                <w:del w:id="16" w:author="曾翠红" w:date="2018-06-06T21:02:00Z"/>
              </w:rPr>
            </w:pPr>
          </w:p>
          <w:p w:rsidR="003504EC" w:rsidDel="00CA7D7D" w:rsidRDefault="003504EC" w:rsidP="00160166">
            <w:pPr>
              <w:spacing w:line="440" w:lineRule="exact"/>
              <w:rPr>
                <w:del w:id="17" w:author="曾翠红" w:date="2018-06-06T21:02:00Z"/>
              </w:rPr>
            </w:pPr>
          </w:p>
          <w:p w:rsidR="003504EC" w:rsidDel="00CA7D7D" w:rsidRDefault="003504EC" w:rsidP="00160166">
            <w:pPr>
              <w:spacing w:line="440" w:lineRule="exact"/>
              <w:rPr>
                <w:del w:id="18" w:author="曾翠红" w:date="2018-06-06T21:02:00Z"/>
              </w:rPr>
            </w:pPr>
          </w:p>
          <w:p w:rsidR="003504EC" w:rsidRDefault="003504EC" w:rsidP="00160166">
            <w:pPr>
              <w:spacing w:line="440" w:lineRule="exact"/>
            </w:pPr>
          </w:p>
          <w:p w:rsidR="003504EC" w:rsidRDefault="003504EC" w:rsidP="00160166">
            <w:pPr>
              <w:spacing w:line="440" w:lineRule="exact"/>
            </w:pPr>
          </w:p>
          <w:p w:rsidR="003504EC" w:rsidRDefault="003504EC" w:rsidP="00160166">
            <w:pPr>
              <w:spacing w:line="440" w:lineRule="exact"/>
            </w:pPr>
          </w:p>
          <w:p w:rsidR="003504EC" w:rsidRDefault="003504EC" w:rsidP="00160166">
            <w:pPr>
              <w:spacing w:line="440" w:lineRule="exact"/>
            </w:pPr>
          </w:p>
          <w:p w:rsidR="003504EC" w:rsidDel="002D0D42" w:rsidRDefault="003504EC" w:rsidP="00160166">
            <w:pPr>
              <w:spacing w:line="440" w:lineRule="exact"/>
              <w:rPr>
                <w:del w:id="19" w:author="曾翠红" w:date="2018-06-06T21:45:00Z"/>
              </w:rPr>
            </w:pPr>
          </w:p>
          <w:p w:rsidR="003504EC" w:rsidDel="002D0D42" w:rsidRDefault="003504EC" w:rsidP="00160166">
            <w:pPr>
              <w:spacing w:line="440" w:lineRule="exact"/>
              <w:rPr>
                <w:del w:id="20" w:author="曾翠红" w:date="2018-06-06T21:45:00Z"/>
              </w:rPr>
            </w:pPr>
          </w:p>
          <w:p w:rsidR="003504EC" w:rsidRDefault="003504EC" w:rsidP="00160166">
            <w:pPr>
              <w:spacing w:line="440" w:lineRule="exact"/>
            </w:pPr>
          </w:p>
          <w:p w:rsidR="003504EC" w:rsidRDefault="003504EC" w:rsidP="00160166">
            <w:pPr>
              <w:spacing w:line="440" w:lineRule="exact"/>
            </w:pPr>
          </w:p>
          <w:p w:rsidR="003504EC" w:rsidRDefault="003504EC" w:rsidP="00160166">
            <w:pPr>
              <w:spacing w:line="440" w:lineRule="exact"/>
              <w:rPr>
                <w:ins w:id="21" w:author="曾翠红" w:date="2018-06-06T23:20:00Z"/>
              </w:rPr>
            </w:pPr>
          </w:p>
          <w:p w:rsidR="00787A7F" w:rsidRDefault="00787A7F" w:rsidP="00160166">
            <w:pPr>
              <w:spacing w:line="440" w:lineRule="exact"/>
              <w:rPr>
                <w:ins w:id="22" w:author="曾翠红" w:date="2018-06-06T23:20:00Z"/>
              </w:rPr>
            </w:pPr>
          </w:p>
          <w:p w:rsidR="00787A7F" w:rsidRDefault="00787A7F" w:rsidP="00160166">
            <w:pPr>
              <w:spacing w:line="440" w:lineRule="exact"/>
              <w:rPr>
                <w:ins w:id="23" w:author="曾翠红" w:date="2018-06-06T23:20:00Z"/>
              </w:rPr>
            </w:pPr>
          </w:p>
          <w:p w:rsidR="00787A7F" w:rsidRDefault="00787A7F" w:rsidP="00160166">
            <w:pPr>
              <w:spacing w:line="440" w:lineRule="exact"/>
              <w:rPr>
                <w:ins w:id="24" w:author="曾翠红" w:date="2018-06-06T23:20:00Z"/>
              </w:rPr>
            </w:pPr>
          </w:p>
          <w:p w:rsidR="00787A7F" w:rsidRDefault="00787A7F" w:rsidP="00160166">
            <w:pPr>
              <w:spacing w:line="440" w:lineRule="exact"/>
            </w:pPr>
          </w:p>
          <w:p w:rsidR="009D7421" w:rsidRDefault="009D7421" w:rsidP="00160166">
            <w:pPr>
              <w:spacing w:line="440" w:lineRule="exact"/>
              <w:rPr>
                <w:ins w:id="25" w:author="曾翠红" w:date="2018-06-06T23:20:00Z"/>
              </w:rPr>
            </w:pPr>
          </w:p>
          <w:p w:rsidR="00787A7F" w:rsidRDefault="00787A7F" w:rsidP="00160166">
            <w:pPr>
              <w:spacing w:line="440" w:lineRule="exact"/>
              <w:rPr>
                <w:ins w:id="26" w:author="曾翠红" w:date="2018-06-06T23:20:00Z"/>
              </w:rPr>
            </w:pPr>
          </w:p>
          <w:p w:rsidR="00787A7F" w:rsidRPr="00153A66" w:rsidRDefault="00787A7F" w:rsidP="00160166">
            <w:pPr>
              <w:spacing w:line="440" w:lineRule="exact"/>
            </w:pPr>
          </w:p>
        </w:tc>
      </w:tr>
    </w:tbl>
    <w:p w:rsidR="004A68FD" w:rsidRPr="00153A66" w:rsidRDefault="00E874CE" w:rsidP="00017DDE">
      <w:pPr>
        <w:ind w:leftChars="-59" w:left="-142"/>
        <w:rPr>
          <w:rFonts w:eastAsia="楷体_GB2312"/>
        </w:rPr>
      </w:pPr>
      <w:r w:rsidRPr="00153A66">
        <w:rPr>
          <w:rFonts w:eastAsia="黑体"/>
          <w:sz w:val="36"/>
        </w:rPr>
        <w:lastRenderedPageBreak/>
        <w:t>2</w:t>
      </w:r>
      <w:r w:rsidR="004A68FD" w:rsidRPr="00153A66">
        <w:rPr>
          <w:rFonts w:eastAsia="黑体" w:hint="eastAsia"/>
          <w:sz w:val="36"/>
        </w:rPr>
        <w:t>、研究方案</w:t>
      </w:r>
    </w:p>
    <w:tbl>
      <w:tblPr>
        <w:tblW w:w="10064"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tblGrid>
      <w:tr w:rsidR="00153A66" w:rsidRPr="00153A66" w:rsidTr="00AE1082">
        <w:trPr>
          <w:jc w:val="center"/>
        </w:trPr>
        <w:tc>
          <w:tcPr>
            <w:tcW w:w="10064" w:type="dxa"/>
          </w:tcPr>
          <w:p w:rsidR="004A68FD" w:rsidRPr="00153A66" w:rsidRDefault="00E874CE" w:rsidP="001B7D7C">
            <w:pPr>
              <w:tabs>
                <w:tab w:val="left" w:pos="7980"/>
              </w:tabs>
              <w:spacing w:beforeLines="50" w:before="163" w:afterLines="50" w:after="163" w:line="440" w:lineRule="exact"/>
              <w:rPr>
                <w:rFonts w:ascii="华文中宋" w:eastAsia="华文中宋" w:hAnsi="华文中宋"/>
              </w:rPr>
            </w:pPr>
            <w:r w:rsidRPr="00153A66">
              <w:rPr>
                <w:rFonts w:eastAsia="华文中宋"/>
              </w:rPr>
              <w:lastRenderedPageBreak/>
              <w:t>2</w:t>
            </w:r>
            <w:r w:rsidRPr="00153A66">
              <w:rPr>
                <w:rFonts w:ascii="华文中宋" w:eastAsia="华文中宋" w:hAnsi="华文中宋" w:hint="eastAsia"/>
              </w:rPr>
              <w:t>.</w:t>
            </w:r>
            <w:r w:rsidR="00C9736B" w:rsidRPr="00153A66">
              <w:rPr>
                <w:rFonts w:eastAsia="华文中宋"/>
              </w:rPr>
              <w:t>1</w:t>
            </w:r>
            <w:r w:rsidR="00136F15" w:rsidRPr="00153A66">
              <w:rPr>
                <w:rFonts w:ascii="华文中宋" w:eastAsia="华文中宋" w:hAnsi="华文中宋" w:hint="eastAsia"/>
              </w:rPr>
              <w:t>．</w:t>
            </w:r>
            <w:r w:rsidR="00C9736B" w:rsidRPr="00153A66">
              <w:rPr>
                <w:rFonts w:ascii="华文中宋" w:eastAsia="华文中宋" w:hAnsi="华文中宋" w:hint="eastAsia"/>
              </w:rPr>
              <w:t>研究目标</w:t>
            </w:r>
            <w:r w:rsidR="001B7D7C">
              <w:rPr>
                <w:rFonts w:ascii="华文中宋" w:eastAsia="华文中宋" w:hAnsi="华文中宋"/>
              </w:rPr>
              <w:tab/>
            </w:r>
          </w:p>
          <w:p w:rsidR="004A68FD" w:rsidRPr="00153A66" w:rsidRDefault="00C45EB6">
            <w:pPr>
              <w:spacing w:beforeLines="50" w:before="163" w:afterLines="50" w:after="163" w:line="440" w:lineRule="exact"/>
              <w:ind w:firstLineChars="200" w:firstLine="480"/>
            </w:pPr>
            <w:r w:rsidRPr="00153A66">
              <w:rPr>
                <w:rFonts w:hint="eastAsia"/>
              </w:rPr>
              <w:t>本研究</w:t>
            </w:r>
            <w:r w:rsidR="009E0BB0" w:rsidRPr="00153A66">
              <w:rPr>
                <w:rFonts w:hint="eastAsia"/>
              </w:rPr>
              <w:t>的</w:t>
            </w:r>
            <w:r w:rsidRPr="00153A66">
              <w:rPr>
                <w:rFonts w:hint="eastAsia"/>
              </w:rPr>
              <w:t>总体目标</w:t>
            </w:r>
            <w:r w:rsidR="009C1E2A" w:rsidRPr="00153A66">
              <w:rPr>
                <w:rFonts w:hint="eastAsia"/>
              </w:rPr>
              <w:t>致力于</w:t>
            </w:r>
            <w:r w:rsidR="002C6D66">
              <w:rPr>
                <w:rFonts w:hint="eastAsia"/>
              </w:rPr>
              <w:t>证实</w:t>
            </w:r>
            <w:r w:rsidR="00C12FFD" w:rsidRPr="00153A66">
              <w:rPr>
                <w:rFonts w:hint="eastAsia"/>
              </w:rPr>
              <w:t>农户调整</w:t>
            </w:r>
            <w:r w:rsidR="009C1E2A" w:rsidRPr="00153A66">
              <w:rPr>
                <w:rFonts w:hint="eastAsia"/>
              </w:rPr>
              <w:t>农地</w:t>
            </w:r>
            <w:r w:rsidR="00C12FFD" w:rsidRPr="00153A66">
              <w:rPr>
                <w:rFonts w:hint="eastAsia"/>
              </w:rPr>
              <w:t>经营</w:t>
            </w:r>
            <w:r w:rsidR="009C1E2A" w:rsidRPr="00153A66">
              <w:rPr>
                <w:rFonts w:hint="eastAsia"/>
              </w:rPr>
              <w:t>规模</w:t>
            </w:r>
            <w:r w:rsidR="008728DD" w:rsidRPr="00153A66">
              <w:rPr>
                <w:rFonts w:hint="eastAsia"/>
              </w:rPr>
              <w:t>过程中</w:t>
            </w:r>
            <w:r w:rsidR="009C1E2A" w:rsidRPr="00153A66">
              <w:rPr>
                <w:rFonts w:hint="eastAsia"/>
              </w:rPr>
              <w:t>土地</w:t>
            </w:r>
            <w:r w:rsidR="001B7D7C">
              <w:rPr>
                <w:rFonts w:hint="eastAsia"/>
              </w:rPr>
              <w:t>生产率</w:t>
            </w:r>
            <w:r w:rsidR="0028569E" w:rsidRPr="00153A66">
              <w:rPr>
                <w:rFonts w:hint="eastAsia"/>
              </w:rPr>
              <w:t>的</w:t>
            </w:r>
            <w:r w:rsidR="00E11B97">
              <w:rPr>
                <w:rFonts w:hint="eastAsia"/>
              </w:rPr>
              <w:t>非线性</w:t>
            </w:r>
            <w:r w:rsidR="00467EE2">
              <w:rPr>
                <w:rFonts w:hint="eastAsia"/>
              </w:rPr>
              <w:t>变化规律</w:t>
            </w:r>
            <w:r w:rsidR="009C1E2A" w:rsidRPr="00153A66">
              <w:rPr>
                <w:rFonts w:hint="eastAsia"/>
              </w:rPr>
              <w:t>。</w:t>
            </w:r>
            <w:r w:rsidR="00264CE6" w:rsidRPr="00153A66">
              <w:rPr>
                <w:rFonts w:hint="eastAsia"/>
              </w:rPr>
              <w:t>具体目标是</w:t>
            </w:r>
            <w:r w:rsidR="0056453F" w:rsidRPr="00153A66">
              <w:rPr>
                <w:rFonts w:hint="eastAsia"/>
              </w:rPr>
              <w:t>把握</w:t>
            </w:r>
            <w:r w:rsidR="00EF30E8">
              <w:rPr>
                <w:rFonts w:hint="eastAsia"/>
              </w:rPr>
              <w:t>耕地面积</w:t>
            </w:r>
            <w:r w:rsidR="00C74FF1" w:rsidRPr="00153A66">
              <w:rPr>
                <w:rFonts w:hint="eastAsia"/>
              </w:rPr>
              <w:t>和</w:t>
            </w:r>
            <w:r w:rsidR="00356039" w:rsidRPr="00153A66">
              <w:rPr>
                <w:rFonts w:hint="eastAsia"/>
              </w:rPr>
              <w:t>粮食作物单产的变化</w:t>
            </w:r>
            <w:r w:rsidR="00EF30E8">
              <w:rPr>
                <w:rFonts w:hint="eastAsia"/>
              </w:rPr>
              <w:t>和横向分布的</w:t>
            </w:r>
            <w:r w:rsidR="00356039" w:rsidRPr="00153A66">
              <w:rPr>
                <w:rFonts w:hint="eastAsia"/>
              </w:rPr>
              <w:t>情况，</w:t>
            </w:r>
            <w:r w:rsidR="00B85D5C">
              <w:rPr>
                <w:rFonts w:hint="eastAsia"/>
              </w:rPr>
              <w:t>得到</w:t>
            </w:r>
            <w:r w:rsidR="00244585">
              <w:rPr>
                <w:rFonts w:hint="eastAsia"/>
              </w:rPr>
              <w:t>影响土地生产率</w:t>
            </w:r>
            <w:r w:rsidR="00EB2825" w:rsidRPr="00153A66">
              <w:rPr>
                <w:rFonts w:hint="eastAsia"/>
              </w:rPr>
              <w:t>的主要因素</w:t>
            </w:r>
            <w:r w:rsidR="003C12B4" w:rsidRPr="00153A66">
              <w:rPr>
                <w:rFonts w:hint="eastAsia"/>
              </w:rPr>
              <w:t>，</w:t>
            </w:r>
            <w:r w:rsidR="0089563F" w:rsidRPr="00153A66">
              <w:rPr>
                <w:rFonts w:hint="eastAsia"/>
              </w:rPr>
              <w:t>进一步</w:t>
            </w:r>
            <w:r w:rsidR="00F85874">
              <w:rPr>
                <w:rFonts w:hint="eastAsia"/>
              </w:rPr>
              <w:t>找到</w:t>
            </w:r>
            <w:r w:rsidR="00244585">
              <w:rPr>
                <w:rFonts w:hint="eastAsia"/>
              </w:rPr>
              <w:t>农地经营规模与土地生产率背后</w:t>
            </w:r>
            <w:r w:rsidR="003C12B4" w:rsidRPr="00153A66">
              <w:rPr>
                <w:rFonts w:hint="eastAsia"/>
              </w:rPr>
              <w:t>的逻辑</w:t>
            </w:r>
            <w:r w:rsidR="00EB2825" w:rsidRPr="00153A66">
              <w:rPr>
                <w:rFonts w:hint="eastAsia"/>
              </w:rPr>
              <w:t>。</w:t>
            </w:r>
          </w:p>
          <w:p w:rsidR="0022586C"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BE62C6" w:rsidRPr="00153A66">
              <w:rPr>
                <w:rFonts w:eastAsia="华文中宋"/>
              </w:rPr>
              <w:t>2</w:t>
            </w:r>
            <w:r w:rsidR="00136F15" w:rsidRPr="00153A66">
              <w:rPr>
                <w:rFonts w:ascii="华文中宋" w:eastAsia="华文中宋" w:hAnsi="华文中宋" w:hint="eastAsia"/>
              </w:rPr>
              <w:t>．</w:t>
            </w:r>
            <w:r w:rsidR="00BE62C6" w:rsidRPr="00153A66">
              <w:rPr>
                <w:rFonts w:ascii="华文中宋" w:eastAsia="华文中宋" w:hAnsi="华文中宋" w:hint="eastAsia"/>
              </w:rPr>
              <w:t>研究内容</w:t>
            </w:r>
            <w:r w:rsidR="00192D61">
              <w:rPr>
                <w:rFonts w:ascii="华文中宋" w:eastAsia="华文中宋" w:hAnsi="华文中宋" w:hint="eastAsia"/>
              </w:rPr>
              <w:t>与研究方法</w:t>
            </w:r>
          </w:p>
          <w:p w:rsidR="00192D61" w:rsidRPr="00153A66" w:rsidRDefault="00192D61">
            <w:pPr>
              <w:spacing w:beforeLines="50" w:before="163" w:afterLines="50" w:after="163" w:line="440" w:lineRule="exact"/>
              <w:rPr>
                <w:rFonts w:eastAsia="仿宋"/>
                <w:b/>
              </w:rPr>
            </w:pPr>
            <w:r w:rsidRPr="00192D61">
              <w:rPr>
                <w:rFonts w:eastAsia="华文中宋"/>
              </w:rPr>
              <w:t xml:space="preserve">2.2.1 </w:t>
            </w:r>
            <w:r>
              <w:rPr>
                <w:rFonts w:ascii="华文中宋" w:eastAsia="华文中宋" w:hAnsi="华文中宋" w:hint="eastAsia"/>
              </w:rPr>
              <w:t>主要研究内容</w:t>
            </w:r>
          </w:p>
          <w:p w:rsidR="006E331B" w:rsidRDefault="008B2DBD">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考虑到</w:t>
            </w:r>
            <w:r w:rsidR="004C464F">
              <w:rPr>
                <w:rFonts w:asciiTheme="minorEastAsia" w:hAnsiTheme="minorEastAsia" w:hint="eastAsia"/>
              </w:rPr>
              <w:t>分析的可行性和</w:t>
            </w:r>
            <w:r>
              <w:rPr>
                <w:rFonts w:asciiTheme="minorEastAsia" w:hAnsiTheme="minorEastAsia" w:hint="eastAsia"/>
              </w:rPr>
              <w:t>中国特色的种植制度，</w:t>
            </w:r>
            <w:r w:rsidR="003F33CE" w:rsidRPr="00153A66">
              <w:rPr>
                <w:rFonts w:asciiTheme="minorEastAsia" w:hAnsiTheme="minorEastAsia" w:hint="eastAsia"/>
              </w:rPr>
              <w:t>本研究拟选取</w:t>
            </w:r>
            <w:r w:rsidR="00355931">
              <w:rPr>
                <w:rFonts w:asciiTheme="minorEastAsia" w:hAnsiTheme="minorEastAsia" w:hint="eastAsia"/>
              </w:rPr>
              <w:t>水稻、小麦－玉米为</w:t>
            </w:r>
            <w:r w:rsidR="003F33CE" w:rsidRPr="00153A66">
              <w:rPr>
                <w:rFonts w:asciiTheme="minorEastAsia" w:hAnsiTheme="minorEastAsia" w:hint="eastAsia"/>
              </w:rPr>
              <w:t>种植结构</w:t>
            </w:r>
            <w:r w:rsidR="00355931">
              <w:rPr>
                <w:rFonts w:asciiTheme="minorEastAsia" w:hAnsiTheme="minorEastAsia" w:hint="eastAsia"/>
              </w:rPr>
              <w:t>的</w:t>
            </w:r>
            <w:r w:rsidR="003F33CE" w:rsidRPr="00153A66">
              <w:rPr>
                <w:rFonts w:asciiTheme="minorEastAsia" w:hAnsiTheme="minorEastAsia" w:hint="eastAsia"/>
              </w:rPr>
              <w:t>农户</w:t>
            </w:r>
            <w:r w:rsidR="00E213E9" w:rsidRPr="00153A66">
              <w:rPr>
                <w:rFonts w:asciiTheme="minorEastAsia" w:hAnsiTheme="minorEastAsia" w:hint="eastAsia"/>
              </w:rPr>
              <w:t>为研究对象</w:t>
            </w:r>
            <w:r w:rsidR="00FB3056" w:rsidRPr="00153A66">
              <w:rPr>
                <w:rFonts w:asciiTheme="minorEastAsia" w:hAnsiTheme="minorEastAsia" w:hint="eastAsia"/>
              </w:rPr>
              <w:t>。</w:t>
            </w:r>
            <w:r w:rsidR="00916E61" w:rsidRPr="00153A66">
              <w:rPr>
                <w:rFonts w:asciiTheme="minorEastAsia" w:hAnsiTheme="minorEastAsia" w:hint="eastAsia"/>
              </w:rPr>
              <w:t>在此基础上，</w:t>
            </w:r>
            <w:r w:rsidR="006E331B" w:rsidRPr="00153A66">
              <w:rPr>
                <w:rFonts w:asciiTheme="minorEastAsia" w:hAnsiTheme="minorEastAsia" w:hint="eastAsia"/>
              </w:rPr>
              <w:t>研究主要</w:t>
            </w:r>
            <w:r w:rsidR="00FF0588">
              <w:rPr>
                <w:rFonts w:asciiTheme="minorEastAsia" w:hAnsiTheme="minorEastAsia" w:hint="eastAsia"/>
              </w:rPr>
              <w:t>从</w:t>
            </w:r>
            <w:r w:rsidR="006E331B" w:rsidRPr="00153A66">
              <w:rPr>
                <w:rFonts w:asciiTheme="minorEastAsia" w:hAnsiTheme="minorEastAsia" w:hint="eastAsia"/>
              </w:rPr>
              <w:t>以下</w:t>
            </w:r>
            <w:r w:rsidR="006E331B" w:rsidRPr="00192D61">
              <w:rPr>
                <w:rFonts w:asciiTheme="minorEastAsia" w:hAnsiTheme="minorEastAsia" w:hint="eastAsia"/>
                <w:color w:val="FF0000"/>
              </w:rPr>
              <w:t>三</w:t>
            </w:r>
            <w:r w:rsidR="006E331B" w:rsidRPr="00153A66">
              <w:rPr>
                <w:rFonts w:asciiTheme="minorEastAsia" w:hAnsiTheme="minorEastAsia" w:hint="eastAsia"/>
              </w:rPr>
              <w:t>个</w:t>
            </w:r>
            <w:r w:rsidR="00FF0588">
              <w:rPr>
                <w:rFonts w:asciiTheme="minorEastAsia" w:hAnsiTheme="minorEastAsia" w:hint="eastAsia"/>
              </w:rPr>
              <w:t>方面</w:t>
            </w:r>
            <w:r w:rsidR="00F52736">
              <w:rPr>
                <w:rFonts w:asciiTheme="minorEastAsia" w:hAnsiTheme="minorEastAsia" w:hint="eastAsia"/>
              </w:rPr>
              <w:t>展开</w:t>
            </w:r>
            <w:r w:rsidR="006E331B" w:rsidRPr="00153A66">
              <w:rPr>
                <w:rFonts w:asciiTheme="minorEastAsia" w:hAnsiTheme="minorEastAsia" w:hint="eastAsia"/>
              </w:rPr>
              <w:t>。</w:t>
            </w:r>
          </w:p>
          <w:p w:rsidR="00477992" w:rsidRPr="00192D61" w:rsidRDefault="00192D61" w:rsidP="00192D61">
            <w:pPr>
              <w:spacing w:beforeLines="50" w:before="163" w:afterLines="50" w:after="163" w:line="440" w:lineRule="exact"/>
              <w:ind w:firstLine="482"/>
              <w:rPr>
                <w:rFonts w:ascii="楷体" w:eastAsia="楷体" w:hAnsi="楷体"/>
              </w:rPr>
            </w:pPr>
            <w:r w:rsidRPr="00192D61">
              <w:rPr>
                <w:rFonts w:eastAsia="楷体"/>
                <w:b/>
              </w:rPr>
              <w:t>1</w:t>
            </w:r>
            <w:r w:rsidRPr="00192D61">
              <w:rPr>
                <w:rFonts w:eastAsia="楷体" w:hint="eastAsia"/>
                <w:b/>
              </w:rPr>
              <w:t>．</w:t>
            </w:r>
            <w:r w:rsidR="00F17D90">
              <w:rPr>
                <w:rFonts w:eastAsia="楷体" w:hint="eastAsia"/>
                <w:b/>
              </w:rPr>
              <w:t>农地经营规模对土地生产率的影响分析</w:t>
            </w:r>
          </w:p>
          <w:p w:rsidR="00EA60BB" w:rsidRDefault="00F17D90">
            <w:pPr>
              <w:spacing w:beforeLines="50" w:before="163" w:afterLines="50" w:after="163" w:line="440" w:lineRule="exact"/>
              <w:ind w:firstLineChars="200" w:firstLine="480"/>
              <w:rPr>
                <w:rFonts w:asciiTheme="minorEastAsia" w:hAnsiTheme="minorEastAsia" w:hint="eastAsia"/>
              </w:rPr>
            </w:pPr>
            <w:r>
              <w:rPr>
                <w:rFonts w:asciiTheme="minorEastAsia" w:hAnsiTheme="minorEastAsia" w:hint="eastAsia"/>
              </w:rPr>
              <w:t>本部分主要从两个方面展开。</w:t>
            </w:r>
            <w:r w:rsidR="00247C2D">
              <w:rPr>
                <w:rFonts w:asciiTheme="minorEastAsia" w:hAnsiTheme="minorEastAsia" w:hint="eastAsia"/>
              </w:rPr>
              <w:t>一是农地经营规模变化的情况以及动因</w:t>
            </w:r>
            <w:r w:rsidR="00D9538A">
              <w:rPr>
                <w:rFonts w:asciiTheme="minorEastAsia" w:hAnsiTheme="minorEastAsia" w:hint="eastAsia"/>
              </w:rPr>
              <w:t>，二是</w:t>
            </w:r>
            <w:r w:rsidR="00666855">
              <w:rPr>
                <w:rFonts w:asciiTheme="minorEastAsia" w:hAnsiTheme="minorEastAsia" w:hint="eastAsia"/>
              </w:rPr>
              <w:t>改变</w:t>
            </w:r>
            <w:r w:rsidR="00D9538A">
              <w:rPr>
                <w:rFonts w:asciiTheme="minorEastAsia" w:hAnsiTheme="minorEastAsia" w:hint="eastAsia"/>
              </w:rPr>
              <w:t>农地经营规模对土地生产率的影响。</w:t>
            </w:r>
          </w:p>
          <w:p w:rsidR="00525E3B" w:rsidRDefault="006F02D5">
            <w:pPr>
              <w:spacing w:beforeLines="50" w:before="163" w:afterLines="50" w:after="163" w:line="440" w:lineRule="exact"/>
              <w:ind w:firstLineChars="200" w:firstLine="480"/>
              <w:rPr>
                <w:rFonts w:asciiTheme="minorEastAsia" w:hAnsiTheme="minorEastAsia" w:hint="eastAsia"/>
              </w:rPr>
            </w:pPr>
            <w:r>
              <w:rPr>
                <w:rFonts w:asciiTheme="minorEastAsia" w:hAnsiTheme="minorEastAsia" w:hint="eastAsia"/>
              </w:rPr>
              <w:t>分析统计数据可以发现</w:t>
            </w:r>
            <w:bookmarkStart w:id="27" w:name="_GoBack"/>
            <w:bookmarkEnd w:id="27"/>
            <w:r>
              <w:rPr>
                <w:rFonts w:asciiTheme="minorEastAsia" w:hAnsiTheme="minorEastAsia" w:hint="eastAsia"/>
              </w:rPr>
              <w:t>，</w:t>
            </w:r>
            <w:r w:rsidR="00006B04">
              <w:rPr>
                <w:rFonts w:asciiTheme="minorEastAsia" w:hAnsiTheme="minorEastAsia" w:hint="eastAsia"/>
              </w:rPr>
              <w:t>我国户均耕地面积整体呈现缓慢下降的</w:t>
            </w:r>
            <w:r w:rsidR="00FB39AD">
              <w:rPr>
                <w:rFonts w:asciiTheme="minorEastAsia" w:hAnsiTheme="minorEastAsia" w:hint="eastAsia"/>
              </w:rPr>
              <w:t>态势，</w:t>
            </w:r>
          </w:p>
          <w:p w:rsidR="009C371F" w:rsidRPr="00153A66" w:rsidDel="00A52B51" w:rsidRDefault="00676629">
            <w:pPr>
              <w:spacing w:beforeLines="50" w:before="163" w:afterLines="50" w:after="163" w:line="440" w:lineRule="exact"/>
              <w:ind w:firstLineChars="200" w:firstLine="480"/>
              <w:rPr>
                <w:del w:id="28" w:author="曾翠红" w:date="2018-06-06T16:42:00Z"/>
                <w:rFonts w:ascii="宋体" w:hAnsi="宋体"/>
              </w:rPr>
            </w:pPr>
            <w:r w:rsidRPr="00153A66">
              <w:rPr>
                <w:rFonts w:asciiTheme="minorEastAsia" w:hAnsiTheme="minorEastAsia" w:hint="eastAsia"/>
              </w:rPr>
              <w:t>土地是农业生产中不可缺少的载体，</w:t>
            </w:r>
            <w:r w:rsidR="004445BA" w:rsidRPr="00153A66">
              <w:rPr>
                <w:rFonts w:asciiTheme="minorEastAsia" w:hAnsiTheme="minorEastAsia" w:hint="eastAsia"/>
              </w:rPr>
              <w:t>在农民生产活动中扮演不可替代的角色</w:t>
            </w:r>
            <w:r w:rsidRPr="00153A66">
              <w:rPr>
                <w:rFonts w:ascii="宋体" w:hAnsi="宋体" w:hint="eastAsia"/>
              </w:rPr>
              <w:t>。</w:t>
            </w:r>
            <w:r w:rsidR="00E769C7" w:rsidRPr="00153A66">
              <w:rPr>
                <w:rFonts w:ascii="宋体" w:hAnsi="宋体" w:hint="eastAsia"/>
              </w:rPr>
              <w:t>当前</w:t>
            </w:r>
            <w:r w:rsidRPr="00153A66">
              <w:rPr>
                <w:rFonts w:ascii="宋体" w:hAnsi="宋体" w:hint="eastAsia"/>
              </w:rPr>
              <w:t>学术界</w:t>
            </w:r>
            <w:r w:rsidR="001A7CE7" w:rsidRPr="00153A66">
              <w:rPr>
                <w:rFonts w:ascii="宋体" w:hAnsi="宋体" w:hint="eastAsia"/>
              </w:rPr>
              <w:t>不乏对土地</w:t>
            </w:r>
            <w:r w:rsidR="00E769C7" w:rsidRPr="00153A66">
              <w:rPr>
                <w:rFonts w:ascii="宋体" w:hAnsi="宋体" w:hint="eastAsia"/>
              </w:rPr>
              <w:t>生产率的探索</w:t>
            </w:r>
            <w:del w:id="29" w:author="曾翠红" w:date="2018-06-06T10:37:00Z">
              <w:r w:rsidR="00E769C7" w:rsidRPr="00153A66" w:rsidDel="00167B6A">
                <w:rPr>
                  <w:rFonts w:ascii="宋体" w:hAnsi="宋体" w:hint="eastAsia"/>
                </w:rPr>
                <w:delText>，</w:delText>
              </w:r>
            </w:del>
            <w:ins w:id="30" w:author="曾翠红" w:date="2018-06-06T10:37:00Z">
              <w:r w:rsidR="00167B6A">
                <w:rPr>
                  <w:rFonts w:ascii="宋体" w:hAnsi="宋体" w:hint="eastAsia"/>
                </w:rPr>
                <w:t>。</w:t>
              </w:r>
            </w:ins>
            <w:r w:rsidR="00CA543B">
              <w:rPr>
                <w:rFonts w:ascii="宋体" w:hAnsi="宋体" w:hint="eastAsia"/>
              </w:rPr>
              <w:t>土地</w:t>
            </w:r>
            <w:r w:rsidR="00B841EC">
              <w:rPr>
                <w:rFonts w:ascii="宋体" w:hAnsi="宋体" w:hint="eastAsia"/>
              </w:rPr>
              <w:t>天然的影响</w:t>
            </w:r>
            <w:r w:rsidR="00CA543B">
              <w:rPr>
                <w:rFonts w:ascii="宋体" w:hAnsi="宋体" w:hint="eastAsia"/>
              </w:rPr>
              <w:t>农民如何</w:t>
            </w:r>
            <w:r w:rsidR="008D4B70">
              <w:rPr>
                <w:rFonts w:ascii="宋体" w:hAnsi="宋体" w:hint="eastAsia"/>
              </w:rPr>
              <w:t>配置资源</w:t>
            </w:r>
            <w:r w:rsidR="00B841EC">
              <w:rPr>
                <w:rFonts w:ascii="宋体" w:hAnsi="宋体" w:hint="eastAsia"/>
              </w:rPr>
              <w:t>以</w:t>
            </w:r>
            <w:r w:rsidR="00CA543B">
              <w:rPr>
                <w:rFonts w:ascii="宋体" w:hAnsi="宋体" w:hint="eastAsia"/>
              </w:rPr>
              <w:t>合理获得回报，</w:t>
            </w:r>
            <w:r w:rsidR="003A6CD0">
              <w:rPr>
                <w:rFonts w:ascii="宋体" w:hAnsi="宋体" w:hint="eastAsia"/>
              </w:rPr>
              <w:t>而农民配置的结果又导致了粮食生产的变化</w:t>
            </w:r>
            <w:r w:rsidR="007B7CBA">
              <w:rPr>
                <w:rFonts w:ascii="宋体" w:hAnsi="宋体" w:hint="eastAsia"/>
              </w:rPr>
              <w:t>。</w:t>
            </w:r>
            <w:r w:rsidR="000E7559">
              <w:rPr>
                <w:rFonts w:ascii="宋体" w:hAnsi="宋体" w:hint="eastAsia"/>
              </w:rPr>
              <w:t>过去由于我国产业发展的</w:t>
            </w:r>
            <w:r w:rsidR="003B0B34">
              <w:rPr>
                <w:rFonts w:ascii="宋体" w:hAnsi="宋体" w:hint="eastAsia"/>
              </w:rPr>
              <w:t>不足以及政策</w:t>
            </w:r>
            <w:r w:rsidR="006C4257">
              <w:rPr>
                <w:rFonts w:ascii="宋体" w:hAnsi="宋体" w:hint="eastAsia"/>
              </w:rPr>
              <w:t>刻意引导的</w:t>
            </w:r>
            <w:r w:rsidR="00DD1A71">
              <w:rPr>
                <w:rFonts w:ascii="宋体" w:hAnsi="宋体" w:hint="eastAsia"/>
              </w:rPr>
              <w:t>条件下，</w:t>
            </w:r>
            <w:r w:rsidR="001E373B">
              <w:rPr>
                <w:rFonts w:ascii="宋体" w:hAnsi="宋体" w:hint="eastAsia"/>
              </w:rPr>
              <w:t>农业劳动力大量停留在农村，形成了数量庞大的剩余劳动力</w:t>
            </w:r>
            <w:r w:rsidR="006A4F8F">
              <w:rPr>
                <w:rFonts w:ascii="宋体" w:hAnsi="宋体" w:hint="eastAsia"/>
              </w:rPr>
              <w:t>，这也直接导致了小规模的农地经营状况</w:t>
            </w:r>
            <w:r w:rsidR="001E373B">
              <w:rPr>
                <w:rFonts w:ascii="宋体" w:hAnsi="宋体" w:hint="eastAsia"/>
              </w:rPr>
              <w:t>。</w:t>
            </w:r>
            <w:r w:rsidR="003259ED" w:rsidRPr="00153A66">
              <w:rPr>
                <w:rFonts w:ascii="宋体" w:hAnsi="宋体" w:hint="eastAsia"/>
              </w:rPr>
              <w:t>追求粮食产量</w:t>
            </w:r>
            <w:del w:id="31" w:author="曾翠红" w:date="2018-06-06T11:31:00Z">
              <w:r w:rsidR="003259ED" w:rsidRPr="00153A66" w:rsidDel="002453D4">
                <w:rPr>
                  <w:rFonts w:ascii="宋体" w:hAnsi="宋体" w:hint="eastAsia"/>
                </w:rPr>
                <w:delText>的目标</w:delText>
              </w:r>
            </w:del>
            <w:r w:rsidR="003259ED" w:rsidRPr="00153A66">
              <w:rPr>
                <w:rFonts w:ascii="宋体" w:hAnsi="宋体" w:hint="eastAsia"/>
              </w:rPr>
              <w:t>，</w:t>
            </w:r>
            <w:del w:id="32" w:author="曾翠红" w:date="2018-06-06T11:31:00Z">
              <w:r w:rsidR="003259ED" w:rsidRPr="00153A66" w:rsidDel="002453D4">
                <w:rPr>
                  <w:rFonts w:ascii="宋体" w:hAnsi="宋体" w:hint="eastAsia"/>
                </w:rPr>
                <w:delText>小规模经营</w:delText>
              </w:r>
            </w:del>
            <w:ins w:id="33" w:author="曾翠红" w:date="2018-06-06T11:31:00Z">
              <w:r w:rsidR="002453D4">
                <w:rPr>
                  <w:rFonts w:ascii="宋体" w:hAnsi="宋体" w:hint="eastAsia"/>
                </w:rPr>
                <w:t>家庭联产承包责任制以小</w:t>
              </w:r>
            </w:ins>
            <w:r w:rsidR="003259ED" w:rsidRPr="00153A66">
              <w:rPr>
                <w:rFonts w:ascii="宋体" w:hAnsi="宋体" w:hint="eastAsia"/>
              </w:rPr>
              <w:t>农户</w:t>
            </w:r>
            <w:ins w:id="34" w:author="曾翠红" w:date="2018-06-06T11:31:00Z">
              <w:r w:rsidR="002453D4">
                <w:rPr>
                  <w:rFonts w:ascii="宋体" w:hAnsi="宋体" w:hint="eastAsia"/>
                </w:rPr>
                <w:t>为主体</w:t>
              </w:r>
            </w:ins>
            <w:del w:id="35" w:author="曾翠红" w:date="2018-06-06T11:31:00Z">
              <w:r w:rsidR="003259ED" w:rsidRPr="00153A66" w:rsidDel="002453D4">
                <w:rPr>
                  <w:rFonts w:ascii="宋体" w:hAnsi="宋体" w:hint="eastAsia"/>
                </w:rPr>
                <w:delText>以其</w:delText>
              </w:r>
            </w:del>
            <w:del w:id="36" w:author="曾翠红" w:date="2018-06-06T11:32:00Z">
              <w:r w:rsidR="003259ED" w:rsidRPr="00153A66" w:rsidDel="002453D4">
                <w:rPr>
                  <w:rFonts w:ascii="宋体" w:hAnsi="宋体" w:hint="eastAsia"/>
                </w:rPr>
                <w:delText>单产</w:delText>
              </w:r>
            </w:del>
            <w:ins w:id="37" w:author="曾翠红" w:date="2018-06-06T11:32:00Z">
              <w:r w:rsidR="002453D4">
                <w:rPr>
                  <w:rFonts w:ascii="宋体" w:hAnsi="宋体" w:hint="eastAsia"/>
                </w:rPr>
                <w:t>粮食单产</w:t>
              </w:r>
            </w:ins>
            <w:r w:rsidR="003259ED" w:rsidRPr="00153A66">
              <w:rPr>
                <w:rFonts w:ascii="宋体" w:hAnsi="宋体" w:hint="eastAsia"/>
              </w:rPr>
              <w:t>高</w:t>
            </w:r>
            <w:r w:rsidR="00F467C7" w:rsidRPr="00153A66">
              <w:rPr>
                <w:rFonts w:ascii="宋体" w:hAnsi="宋体" w:hint="eastAsia"/>
              </w:rPr>
              <w:t>而受到支持。</w:t>
            </w:r>
            <w:del w:id="38" w:author="曾翠红" w:date="2018-06-06T10:38:00Z">
              <w:r w:rsidR="00F467C7" w:rsidRPr="00153A66" w:rsidDel="00167B6A">
                <w:rPr>
                  <w:rFonts w:ascii="宋体" w:hAnsi="宋体" w:hint="eastAsia"/>
                </w:rPr>
                <w:delText>如今</w:delText>
              </w:r>
              <w:r w:rsidR="00F74460" w:rsidRPr="00153A66" w:rsidDel="00167B6A">
                <w:rPr>
                  <w:rFonts w:ascii="宋体" w:hAnsi="宋体" w:hint="eastAsia"/>
                </w:rPr>
                <w:delText>我国</w:delText>
              </w:r>
            </w:del>
            <w:r w:rsidRPr="00153A66">
              <w:rPr>
                <w:rFonts w:ascii="宋体" w:hAnsi="宋体" w:hint="eastAsia"/>
              </w:rPr>
              <w:t>经济发展</w:t>
            </w:r>
            <w:del w:id="39" w:author="曾翠红" w:date="2018-06-06T11:32:00Z">
              <w:r w:rsidR="00F74460" w:rsidRPr="00153A66" w:rsidDel="009B2785">
                <w:rPr>
                  <w:rFonts w:ascii="宋体" w:hAnsi="宋体" w:hint="eastAsia"/>
                </w:rPr>
                <w:delText>到</w:delText>
              </w:r>
            </w:del>
            <w:del w:id="40" w:author="曾翠红" w:date="2018-06-06T10:38:00Z">
              <w:r w:rsidR="00F74460" w:rsidRPr="00153A66" w:rsidDel="00167B6A">
                <w:rPr>
                  <w:rFonts w:ascii="宋体" w:hAnsi="宋体" w:hint="eastAsia"/>
                </w:rPr>
                <w:delText>现在</w:delText>
              </w:r>
            </w:del>
            <w:ins w:id="41" w:author="曾翠红" w:date="2018-06-06T11:32:00Z">
              <w:r w:rsidR="009B2785">
                <w:rPr>
                  <w:rFonts w:ascii="宋体" w:hAnsi="宋体" w:hint="eastAsia"/>
                </w:rPr>
                <w:t>至今</w:t>
              </w:r>
            </w:ins>
            <w:r w:rsidRPr="00153A66">
              <w:rPr>
                <w:rFonts w:ascii="宋体" w:hAnsi="宋体" w:hint="eastAsia"/>
              </w:rPr>
              <w:t>，</w:t>
            </w:r>
            <w:r w:rsidR="00F74460" w:rsidRPr="00153A66">
              <w:rPr>
                <w:rFonts w:ascii="宋体" w:hAnsi="宋体" w:hint="eastAsia"/>
              </w:rPr>
              <w:t>政策目标发生</w:t>
            </w:r>
            <w:ins w:id="42" w:author="曾翠红" w:date="2018-06-06T11:32:00Z">
              <w:r w:rsidR="009B2785">
                <w:rPr>
                  <w:rFonts w:ascii="宋体" w:hAnsi="宋体" w:hint="eastAsia"/>
                </w:rPr>
                <w:t>了</w:t>
              </w:r>
            </w:ins>
            <w:r w:rsidR="00F74460" w:rsidRPr="00153A66">
              <w:rPr>
                <w:rFonts w:ascii="宋体" w:hAnsi="宋体" w:hint="eastAsia"/>
              </w:rPr>
              <w:t>一定的转变，</w:t>
            </w:r>
            <w:r w:rsidR="00B0261F" w:rsidRPr="00153A66">
              <w:rPr>
                <w:rFonts w:ascii="宋体" w:hAnsi="宋体" w:hint="eastAsia"/>
              </w:rPr>
              <w:t>放松</w:t>
            </w:r>
            <w:r w:rsidR="00690E64" w:rsidRPr="00153A66">
              <w:rPr>
                <w:rFonts w:ascii="宋体" w:hAnsi="宋体" w:hint="eastAsia"/>
              </w:rPr>
              <w:t>了</w:t>
            </w:r>
            <w:r w:rsidR="00B0261F" w:rsidRPr="00153A66">
              <w:rPr>
                <w:rFonts w:ascii="宋体" w:hAnsi="宋体" w:hint="eastAsia"/>
              </w:rPr>
              <w:t>对粮食产量的要求</w:t>
            </w:r>
            <w:r w:rsidR="00A57C4C" w:rsidRPr="00153A66">
              <w:rPr>
                <w:rFonts w:ascii="宋体" w:hAnsi="宋体" w:hint="eastAsia"/>
              </w:rPr>
              <w:t>，</w:t>
            </w:r>
            <w:r w:rsidR="00DC3B8A" w:rsidRPr="00153A66">
              <w:rPr>
                <w:rFonts w:ascii="宋体" w:hAnsi="宋体" w:hint="eastAsia"/>
              </w:rPr>
              <w:t>转而</w:t>
            </w:r>
            <w:r w:rsidR="00690E64" w:rsidRPr="00153A66">
              <w:rPr>
                <w:rFonts w:ascii="宋体" w:hAnsi="宋体" w:hint="eastAsia"/>
              </w:rPr>
              <w:t>致力于</w:t>
            </w:r>
            <w:r w:rsidR="00351B53" w:rsidRPr="00153A66">
              <w:rPr>
                <w:rFonts w:ascii="宋体" w:hAnsi="宋体" w:hint="eastAsia"/>
              </w:rPr>
              <w:t>促进</w:t>
            </w:r>
            <w:r w:rsidR="00690E64" w:rsidRPr="00153A66">
              <w:rPr>
                <w:rFonts w:ascii="宋体" w:hAnsi="宋体" w:hint="eastAsia"/>
              </w:rPr>
              <w:t>农民</w:t>
            </w:r>
            <w:r w:rsidR="00351B53" w:rsidRPr="00153A66">
              <w:rPr>
                <w:rFonts w:ascii="宋体" w:hAnsi="宋体" w:hint="eastAsia"/>
              </w:rPr>
              <w:t>增收</w:t>
            </w:r>
            <w:r w:rsidR="00AE56B9" w:rsidRPr="00153A66">
              <w:rPr>
                <w:rFonts w:ascii="宋体" w:hAnsi="宋体" w:hint="eastAsia"/>
              </w:rPr>
              <w:t>。</w:t>
            </w:r>
            <w:ins w:id="43" w:author="曾翠红" w:date="2018-06-06T11:37:00Z">
              <w:r w:rsidR="00753A4E">
                <w:rPr>
                  <w:rFonts w:ascii="宋体" w:hAnsi="宋体" w:hint="eastAsia"/>
                </w:rPr>
                <w:t>相应地，政策调整为提倡和鼓励农户适度规模经营</w:t>
              </w:r>
              <w:r w:rsidR="00A6153B">
                <w:rPr>
                  <w:rFonts w:ascii="宋体" w:hAnsi="宋体" w:hint="eastAsia"/>
                </w:rPr>
                <w:t>。</w:t>
              </w:r>
            </w:ins>
            <w:r w:rsidR="00CE560E">
              <w:rPr>
                <w:rFonts w:ascii="宋体" w:hAnsi="宋体" w:hint="eastAsia"/>
              </w:rPr>
              <w:t>不仅如此，随着我国经济发展</w:t>
            </w:r>
            <w:r w:rsidR="000179DC">
              <w:rPr>
                <w:rFonts w:ascii="宋体" w:hAnsi="宋体" w:hint="eastAsia"/>
              </w:rPr>
              <w:t>过程中，不同产业间的报酬不同也外在的推动农村劳动力转移，间接的导致农户经营规模的扩大。</w:t>
            </w:r>
            <w:r w:rsidR="00D92E85">
              <w:rPr>
                <w:rFonts w:ascii="宋体" w:hAnsi="宋体" w:hint="eastAsia"/>
              </w:rPr>
              <w:t>政策导向和时代发展的</w:t>
            </w:r>
            <w:r w:rsidR="005973C3">
              <w:rPr>
                <w:rFonts w:ascii="宋体" w:hAnsi="宋体" w:hint="eastAsia"/>
              </w:rPr>
              <w:t>趋势</w:t>
            </w:r>
            <w:r w:rsidR="008923C3">
              <w:rPr>
                <w:rFonts w:ascii="宋体" w:hAnsi="宋体" w:hint="eastAsia"/>
              </w:rPr>
              <w:t>决定了农户经营规模扩大的不可逆</w:t>
            </w:r>
            <w:r w:rsidR="00D92E85">
              <w:rPr>
                <w:rFonts w:ascii="宋体" w:hAnsi="宋体" w:hint="eastAsia"/>
              </w:rPr>
              <w:t>，</w:t>
            </w:r>
            <w:r w:rsidR="008923C3">
              <w:rPr>
                <w:rFonts w:ascii="宋体" w:hAnsi="宋体" w:hint="eastAsia"/>
              </w:rPr>
              <w:t>那么</w:t>
            </w:r>
            <w:r w:rsidR="003A638D" w:rsidRPr="00153A66">
              <w:rPr>
                <w:rFonts w:ascii="宋体" w:hAnsi="宋体" w:hint="eastAsia"/>
              </w:rPr>
              <w:t>理清农地经营规模与土地生产率的关系是必要的</w:t>
            </w:r>
            <w:r w:rsidR="00D825FB" w:rsidRPr="00153A66">
              <w:rPr>
                <w:rFonts w:ascii="宋体" w:hAnsi="宋体" w:hint="eastAsia"/>
              </w:rPr>
              <w:t>。</w:t>
            </w:r>
          </w:p>
          <w:p w:rsidR="00D04678" w:rsidRDefault="00F202EB">
            <w:pPr>
              <w:spacing w:beforeLines="50" w:before="163" w:afterLines="50" w:after="163" w:line="440" w:lineRule="exact"/>
              <w:ind w:firstLineChars="200" w:firstLine="480"/>
              <w:rPr>
                <w:ins w:id="44" w:author="曾翠红" w:date="2018-06-06T16:41:00Z"/>
                <w:rFonts w:ascii="宋体" w:hAnsi="宋体"/>
              </w:rPr>
            </w:pPr>
            <w:r w:rsidRPr="00153A66">
              <w:rPr>
                <w:rFonts w:ascii="宋体" w:hAnsi="宋体" w:hint="eastAsia"/>
              </w:rPr>
              <w:t>本部分</w:t>
            </w:r>
            <w:r w:rsidR="00AA1638" w:rsidRPr="00153A66">
              <w:rPr>
                <w:rFonts w:ascii="宋体" w:hAnsi="宋体" w:hint="eastAsia"/>
              </w:rPr>
              <w:t>分别从宏观和微观</w:t>
            </w:r>
            <w:del w:id="45" w:author="曾翠红" w:date="2018-06-06T10:40:00Z">
              <w:r w:rsidR="00AA1638" w:rsidRPr="00153A66" w:rsidDel="00202008">
                <w:rPr>
                  <w:rFonts w:ascii="宋体" w:hAnsi="宋体" w:hint="eastAsia"/>
                </w:rPr>
                <w:delText>层面</w:delText>
              </w:r>
            </w:del>
            <w:ins w:id="46" w:author="曾翠红" w:date="2018-06-06T10:40:00Z">
              <w:r w:rsidR="00202008">
                <w:rPr>
                  <w:rFonts w:ascii="宋体" w:hAnsi="宋体" w:hint="eastAsia"/>
                </w:rPr>
                <w:t>两方面</w:t>
              </w:r>
            </w:ins>
            <w:r w:rsidR="00AA1638" w:rsidRPr="00153A66">
              <w:rPr>
                <w:rFonts w:ascii="宋体" w:hAnsi="宋体" w:hint="eastAsia"/>
              </w:rPr>
              <w:t>对农地经营规模与土地生产率</w:t>
            </w:r>
            <w:ins w:id="47" w:author="曾翠红" w:date="2018-06-06T10:40:00Z">
              <w:r w:rsidR="00561864">
                <w:rPr>
                  <w:rFonts w:ascii="宋体" w:hAnsi="宋体" w:hint="eastAsia"/>
                </w:rPr>
                <w:t>的变化历程和</w:t>
              </w:r>
            </w:ins>
            <w:ins w:id="48" w:author="曾翠红" w:date="2018-06-06T11:27:00Z">
              <w:r w:rsidR="00341012">
                <w:rPr>
                  <w:rFonts w:ascii="宋体" w:hAnsi="宋体" w:hint="eastAsia"/>
                </w:rPr>
                <w:t>当前</w:t>
              </w:r>
            </w:ins>
            <w:ins w:id="49" w:author="曾翠红" w:date="2018-06-06T11:28:00Z">
              <w:r w:rsidR="00341012">
                <w:rPr>
                  <w:rFonts w:ascii="宋体" w:hAnsi="宋体" w:hint="eastAsia"/>
                </w:rPr>
                <w:t>分布</w:t>
              </w:r>
            </w:ins>
            <w:ins w:id="50" w:author="曾翠红" w:date="2018-06-06T10:40:00Z">
              <w:r w:rsidR="00561864">
                <w:rPr>
                  <w:rFonts w:ascii="宋体" w:hAnsi="宋体" w:hint="eastAsia"/>
                </w:rPr>
                <w:t>现状</w:t>
              </w:r>
            </w:ins>
            <w:r w:rsidR="00AA1638" w:rsidRPr="00153A66">
              <w:rPr>
                <w:rFonts w:ascii="宋体" w:hAnsi="宋体" w:hint="eastAsia"/>
              </w:rPr>
              <w:t>形成基本的认识</w:t>
            </w:r>
            <w:del w:id="51" w:author="曾翠红" w:date="2018-06-06T10:40:00Z">
              <w:r w:rsidR="00AA1638" w:rsidRPr="00153A66" w:rsidDel="00202008">
                <w:rPr>
                  <w:rFonts w:ascii="宋体" w:hAnsi="宋体" w:hint="eastAsia"/>
                </w:rPr>
                <w:delText>，主要从两方面展开</w:delText>
              </w:r>
            </w:del>
            <w:r w:rsidR="00AA1638" w:rsidRPr="00153A66">
              <w:rPr>
                <w:rFonts w:ascii="宋体" w:hAnsi="宋体" w:hint="eastAsia"/>
              </w:rPr>
              <w:t>。</w:t>
            </w:r>
          </w:p>
          <w:p w:rsidR="0065252B" w:rsidRPr="00153A66" w:rsidRDefault="00616194" w:rsidP="00616194">
            <w:pPr>
              <w:spacing w:beforeLines="50" w:before="163" w:afterLines="50" w:after="163" w:line="440" w:lineRule="exact"/>
              <w:ind w:firstLineChars="200" w:firstLine="482"/>
              <w:rPr>
                <w:rFonts w:eastAsia="楷体"/>
                <w:b/>
              </w:rPr>
            </w:pPr>
            <w:r>
              <w:rPr>
                <w:rFonts w:eastAsia="楷体"/>
                <w:b/>
              </w:rPr>
              <w:t>2</w:t>
            </w:r>
            <w:r>
              <w:rPr>
                <w:rFonts w:eastAsia="楷体" w:hint="eastAsia"/>
                <w:b/>
              </w:rPr>
              <w:t>．</w:t>
            </w:r>
            <w:r w:rsidR="0065252B" w:rsidRPr="00153A66">
              <w:rPr>
                <w:rFonts w:eastAsia="楷体"/>
                <w:b/>
              </w:rPr>
              <w:t>农户经营规模与土地</w:t>
            </w:r>
            <w:r w:rsidR="00BD50F5" w:rsidRPr="00153A66">
              <w:rPr>
                <w:rFonts w:eastAsia="楷体"/>
                <w:b/>
              </w:rPr>
              <w:t>生产</w:t>
            </w:r>
            <w:r w:rsidR="0065252B" w:rsidRPr="00153A66">
              <w:rPr>
                <w:rFonts w:eastAsia="楷体"/>
                <w:b/>
              </w:rPr>
              <w:t>率</w:t>
            </w:r>
            <w:r w:rsidR="00702AB8" w:rsidRPr="00153A66">
              <w:rPr>
                <w:rFonts w:eastAsia="楷体" w:hint="eastAsia"/>
                <w:b/>
              </w:rPr>
              <w:t>的影响</w:t>
            </w:r>
            <w:r w:rsidR="00826B03" w:rsidRPr="00153A66">
              <w:rPr>
                <w:rFonts w:eastAsia="楷体" w:hint="eastAsia"/>
                <w:b/>
              </w:rPr>
              <w:t>的实证研究</w:t>
            </w:r>
          </w:p>
          <w:p w:rsidR="0053026F" w:rsidRPr="00153A66" w:rsidRDefault="0074584D"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农户经营规模与土地生产率的实证分析是本研究的主体</w:t>
            </w:r>
            <w:r w:rsidR="008943DC" w:rsidRPr="00153A66">
              <w:rPr>
                <w:rFonts w:asciiTheme="minorEastAsia" w:hAnsiTheme="minorEastAsia" w:hint="eastAsia"/>
              </w:rPr>
              <w:t>部分</w:t>
            </w:r>
            <w:r w:rsidR="00826B03" w:rsidRPr="00153A66">
              <w:rPr>
                <w:rFonts w:asciiTheme="minorEastAsia" w:hAnsiTheme="minorEastAsia" w:hint="eastAsia"/>
              </w:rPr>
              <w:t>，</w:t>
            </w:r>
            <w:r w:rsidR="00ED434A" w:rsidRPr="00153A66">
              <w:rPr>
                <w:rFonts w:asciiTheme="minorEastAsia" w:hAnsiTheme="minorEastAsia" w:hint="eastAsia"/>
              </w:rPr>
              <w:t>土地生产率是否</w:t>
            </w:r>
            <w:r w:rsidR="00D162C4" w:rsidRPr="00153A66">
              <w:rPr>
                <w:rFonts w:asciiTheme="minorEastAsia" w:hAnsiTheme="minorEastAsia" w:hint="eastAsia"/>
              </w:rPr>
              <w:t>随着农户调整土地经营面积而发生正向、负向或者是非线性的变化有待考证。</w:t>
            </w:r>
            <w:r w:rsidR="00610D47" w:rsidRPr="00153A66">
              <w:rPr>
                <w:rFonts w:asciiTheme="minorEastAsia" w:hAnsiTheme="minorEastAsia" w:hint="eastAsia"/>
              </w:rPr>
              <w:t>在传统农业生产理论中，</w:t>
            </w:r>
            <w:r w:rsidR="00406C55" w:rsidRPr="00153A66">
              <w:rPr>
                <w:rFonts w:asciiTheme="minorEastAsia" w:hAnsiTheme="minorEastAsia" w:hint="eastAsia"/>
              </w:rPr>
              <w:t>农业生产</w:t>
            </w:r>
            <w:r w:rsidR="009D2C9E" w:rsidRPr="00153A66">
              <w:rPr>
                <w:rFonts w:asciiTheme="minorEastAsia" w:hAnsiTheme="minorEastAsia" w:hint="eastAsia"/>
              </w:rPr>
              <w:t>是</w:t>
            </w:r>
            <w:r w:rsidR="00406C55" w:rsidRPr="00153A66">
              <w:rPr>
                <w:rFonts w:asciiTheme="minorEastAsia" w:hAnsiTheme="minorEastAsia" w:hint="eastAsia"/>
              </w:rPr>
              <w:t>规模报酬不变</w:t>
            </w:r>
            <w:r w:rsidR="009C0909" w:rsidRPr="00153A66">
              <w:rPr>
                <w:rFonts w:asciiTheme="minorEastAsia" w:hAnsiTheme="minorEastAsia" w:hint="eastAsia"/>
              </w:rPr>
              <w:t>的</w:t>
            </w:r>
            <w:r w:rsidR="00406C55" w:rsidRPr="00153A66">
              <w:rPr>
                <w:rFonts w:asciiTheme="minorEastAsia" w:hAnsiTheme="minorEastAsia" w:hint="eastAsia"/>
              </w:rPr>
              <w:t>函数，即土地生产率是</w:t>
            </w:r>
            <w:r w:rsidR="00406C55" w:rsidRPr="00153A66">
              <w:t>0</w:t>
            </w:r>
            <w:proofErr w:type="gramStart"/>
            <w:r w:rsidR="00406C55" w:rsidRPr="00153A66">
              <w:rPr>
                <w:rFonts w:asciiTheme="minorEastAsia" w:hAnsiTheme="minorEastAsia" w:hint="eastAsia"/>
              </w:rPr>
              <w:t>阶齐次</w:t>
            </w:r>
            <w:proofErr w:type="gramEnd"/>
            <w:r w:rsidR="00406C55" w:rsidRPr="00153A66">
              <w:rPr>
                <w:rFonts w:asciiTheme="minorEastAsia" w:hAnsiTheme="minorEastAsia" w:hint="eastAsia"/>
              </w:rPr>
              <w:t>函数</w:t>
            </w:r>
            <w:r w:rsidR="00B05103" w:rsidRPr="00153A66">
              <w:rPr>
                <w:rFonts w:asciiTheme="minorEastAsia" w:hAnsiTheme="minorEastAsia" w:hint="eastAsia"/>
              </w:rPr>
              <w:t>，</w:t>
            </w:r>
            <w:r w:rsidR="00406C55" w:rsidRPr="00153A66">
              <w:rPr>
                <w:i/>
              </w:rPr>
              <w:t xml:space="preserve">y </w:t>
            </w:r>
            <w:r w:rsidR="00406C55" w:rsidRPr="00153A66">
              <w:t>=</w:t>
            </w:r>
            <w:r w:rsidR="00406C55" w:rsidRPr="00153A66">
              <w:rPr>
                <w:i/>
              </w:rPr>
              <w:t xml:space="preserve"> f(L,</w:t>
            </w:r>
            <w:r w:rsidR="00B05103" w:rsidRPr="00153A66">
              <w:rPr>
                <w:rFonts w:hint="eastAsia"/>
                <w:i/>
              </w:rPr>
              <w:t xml:space="preserve"> </w:t>
            </w:r>
            <w:r w:rsidR="00406C55" w:rsidRPr="00153A66">
              <w:rPr>
                <w:i/>
              </w:rPr>
              <w:t>K,</w:t>
            </w:r>
            <w:r w:rsidR="00B05103" w:rsidRPr="00153A66">
              <w:rPr>
                <w:rFonts w:hint="eastAsia"/>
                <w:i/>
              </w:rPr>
              <w:t xml:space="preserve"> </w:t>
            </w:r>
            <w:r w:rsidR="00406C55" w:rsidRPr="00153A66">
              <w:rPr>
                <w:i/>
              </w:rPr>
              <w:t>W)</w:t>
            </w:r>
            <w:r w:rsidR="00E43A48" w:rsidRPr="00153A66">
              <w:t>=</w:t>
            </w:r>
            <w:r w:rsidR="00D47283" w:rsidRPr="00153A66">
              <w:rPr>
                <w:rFonts w:hint="eastAsia"/>
                <w:i/>
              </w:rPr>
              <w:t xml:space="preserve"> </w:t>
            </w:r>
            <w:r w:rsidR="00E43A48" w:rsidRPr="00153A66">
              <w:rPr>
                <w:i/>
              </w:rPr>
              <w:t>f(</w:t>
            </w:r>
            <w:proofErr w:type="spellStart"/>
            <w:r w:rsidR="00CA1BB4" w:rsidRPr="00153A66">
              <w:rPr>
                <w:i/>
              </w:rPr>
              <w:t>λL</w:t>
            </w:r>
            <w:proofErr w:type="spellEnd"/>
            <w:r w:rsidR="00CA1BB4" w:rsidRPr="00153A66">
              <w:rPr>
                <w:i/>
              </w:rPr>
              <w:t xml:space="preserve">, </w:t>
            </w:r>
            <w:proofErr w:type="spellStart"/>
            <w:r w:rsidR="00CA1BB4" w:rsidRPr="00153A66">
              <w:rPr>
                <w:i/>
              </w:rPr>
              <w:t>λK</w:t>
            </w:r>
            <w:proofErr w:type="spellEnd"/>
            <w:r w:rsidR="00CA1BB4" w:rsidRPr="00153A66">
              <w:rPr>
                <w:i/>
              </w:rPr>
              <w:t xml:space="preserve">, </w:t>
            </w:r>
            <w:proofErr w:type="spellStart"/>
            <w:r w:rsidR="00CA1BB4" w:rsidRPr="00153A66">
              <w:rPr>
                <w:i/>
              </w:rPr>
              <w:t>λW</w:t>
            </w:r>
            <w:proofErr w:type="spellEnd"/>
            <w:r w:rsidR="00CA1BB4" w:rsidRPr="00153A66">
              <w:rPr>
                <w:i/>
              </w:rPr>
              <w:t>)</w:t>
            </w:r>
            <w:r w:rsidR="009814F1" w:rsidRPr="00153A66">
              <w:rPr>
                <w:rFonts w:hint="eastAsia"/>
              </w:rPr>
              <w:t>。</w:t>
            </w:r>
            <w:r w:rsidR="00B05103" w:rsidRPr="00153A66">
              <w:rPr>
                <w:rFonts w:hint="eastAsia"/>
              </w:rPr>
              <w:lastRenderedPageBreak/>
              <w:t>而这种前提假设条件完美的理论并不适用于现实的农业情况，对农业生产中存在的问题也</w:t>
            </w:r>
            <w:r w:rsidR="0047144D" w:rsidRPr="00153A66">
              <w:rPr>
                <w:rFonts w:hint="eastAsia"/>
              </w:rPr>
              <w:t>不具</w:t>
            </w:r>
            <w:r w:rsidR="00B05103" w:rsidRPr="00153A66">
              <w:rPr>
                <w:rFonts w:hint="eastAsia"/>
              </w:rPr>
              <w:t>太</w:t>
            </w:r>
            <w:r w:rsidR="00AE570F" w:rsidRPr="00153A66">
              <w:rPr>
                <w:rFonts w:hint="eastAsia"/>
              </w:rPr>
              <w:t>有价值</w:t>
            </w:r>
            <w:r w:rsidR="00B05103" w:rsidRPr="00153A66">
              <w:rPr>
                <w:rFonts w:hint="eastAsia"/>
              </w:rPr>
              <w:t>的指导意义。</w:t>
            </w:r>
            <w:r w:rsidR="00F80C86" w:rsidRPr="00153A66">
              <w:rPr>
                <w:rFonts w:hint="eastAsia"/>
              </w:rPr>
              <w:t>首先，在生产环节农户不可能按照相同比例</w:t>
            </w:r>
            <w:r w:rsidR="00F80C86" w:rsidRPr="00153A66">
              <w:t>λ</w:t>
            </w:r>
            <w:r w:rsidR="00F80C86" w:rsidRPr="00153A66">
              <w:rPr>
                <w:rFonts w:hint="eastAsia"/>
              </w:rPr>
              <w:t>投入</w:t>
            </w:r>
            <w:r w:rsidR="0047144D" w:rsidRPr="00153A66">
              <w:rPr>
                <w:rFonts w:hint="eastAsia"/>
              </w:rPr>
              <w:t>土地、劳动和资本；其次，增加的要素投入不可能是同质的，这就边际产量也可能由于增加了质量“较差”的要素而减少；</w:t>
            </w:r>
            <w:r w:rsidR="00617C41" w:rsidRPr="00153A66">
              <w:rPr>
                <w:rFonts w:hint="eastAsia"/>
              </w:rPr>
              <w:t>第三，要素相对价格持续变化，</w:t>
            </w:r>
            <w:r w:rsidR="002B39F0" w:rsidRPr="00153A66">
              <w:rPr>
                <w:rFonts w:hint="eastAsia"/>
              </w:rPr>
              <w:t>农户调整要素投入比例对价格变化做主反应，以实现</w:t>
            </w:r>
            <w:r w:rsidR="002342BB" w:rsidRPr="00153A66">
              <w:rPr>
                <w:rFonts w:hint="eastAsia"/>
              </w:rPr>
              <w:t>目标；</w:t>
            </w:r>
            <w:r w:rsidR="009C0909" w:rsidRPr="00153A66">
              <w:rPr>
                <w:rFonts w:hint="eastAsia"/>
              </w:rPr>
              <w:t>最为关键的是</w:t>
            </w:r>
            <w:r w:rsidR="00FC5FA7" w:rsidRPr="00153A66">
              <w:rPr>
                <w:rFonts w:hint="eastAsia"/>
              </w:rPr>
              <w:t>，不同规模</w:t>
            </w:r>
            <w:r w:rsidR="009C0909" w:rsidRPr="00153A66">
              <w:rPr>
                <w:rFonts w:hint="eastAsia"/>
              </w:rPr>
              <w:t>、不同区域</w:t>
            </w:r>
            <w:r w:rsidR="00FC5FA7" w:rsidRPr="00153A66">
              <w:rPr>
                <w:rFonts w:hint="eastAsia"/>
              </w:rPr>
              <w:t>的农户群体间，面临</w:t>
            </w:r>
            <w:r w:rsidR="009D2C9E" w:rsidRPr="00153A66">
              <w:rPr>
                <w:rFonts w:hint="eastAsia"/>
              </w:rPr>
              <w:t>不完善程度各异</w:t>
            </w:r>
            <w:r w:rsidR="00FC5FA7" w:rsidRPr="00153A66">
              <w:rPr>
                <w:rFonts w:hint="eastAsia"/>
              </w:rPr>
              <w:t>的要素市场</w:t>
            </w:r>
            <w:r w:rsidR="009D2C9E" w:rsidRPr="00153A66">
              <w:rPr>
                <w:rFonts w:hint="eastAsia"/>
              </w:rPr>
              <w:t>，以至于他们</w:t>
            </w:r>
            <w:r w:rsidR="009C0909" w:rsidRPr="00153A66">
              <w:rPr>
                <w:rFonts w:hint="eastAsia"/>
              </w:rPr>
              <w:t>无法顺利的调整生产行为。</w:t>
            </w:r>
            <w:r w:rsidR="000E48C1" w:rsidRPr="00153A66">
              <w:rPr>
                <w:rFonts w:hint="eastAsia"/>
              </w:rPr>
              <w:t>本研究重点关注</w:t>
            </w:r>
            <w:r w:rsidR="0097363D" w:rsidRPr="00153A66">
              <w:rPr>
                <w:rFonts w:hint="eastAsia"/>
              </w:rPr>
              <w:t>相似种植结构下</w:t>
            </w:r>
            <w:r w:rsidR="000E48C1" w:rsidRPr="00153A66">
              <w:rPr>
                <w:rFonts w:hint="eastAsia"/>
              </w:rPr>
              <w:t>土地投入（</w:t>
            </w:r>
            <w:r w:rsidR="00E13F73" w:rsidRPr="00153A66">
              <w:rPr>
                <w:i/>
              </w:rPr>
              <w:t>L</w:t>
            </w:r>
            <w:r w:rsidR="000E48C1" w:rsidRPr="00153A66">
              <w:rPr>
                <w:rFonts w:hint="eastAsia"/>
              </w:rPr>
              <w:t>）</w:t>
            </w:r>
            <w:r w:rsidR="00E13F73" w:rsidRPr="00153A66">
              <w:rPr>
                <w:rFonts w:hint="eastAsia"/>
              </w:rPr>
              <w:t>与</w:t>
            </w:r>
            <w:r w:rsidR="0097363D" w:rsidRPr="00153A66">
              <w:rPr>
                <w:rFonts w:hint="eastAsia"/>
              </w:rPr>
              <w:t>土地生产率</w:t>
            </w:r>
            <w:r w:rsidR="00E13F73" w:rsidRPr="00153A66">
              <w:rPr>
                <w:rFonts w:hint="eastAsia"/>
              </w:rPr>
              <w:t>（</w:t>
            </w:r>
            <w:r w:rsidR="00E13F73" w:rsidRPr="00153A66">
              <w:rPr>
                <w:i/>
              </w:rPr>
              <w:t>y</w:t>
            </w:r>
            <w:r w:rsidR="00E13F73" w:rsidRPr="00153A66">
              <w:rPr>
                <w:rFonts w:hint="eastAsia"/>
              </w:rPr>
              <w:t>）的关系，</w:t>
            </w:r>
            <w:r w:rsidR="0097363D" w:rsidRPr="00153A66">
              <w:rPr>
                <w:rFonts w:hint="eastAsia"/>
              </w:rPr>
              <w:t>以及相似种植结构下不同区域之间土地投入产出情况的差异</w:t>
            </w:r>
            <w:r w:rsidR="005D4FB3" w:rsidRPr="00153A66">
              <w:rPr>
                <w:rFonts w:hint="eastAsia"/>
              </w:rPr>
              <w:t>。</w:t>
            </w:r>
            <w:r w:rsidR="0005189D" w:rsidRPr="00153A66">
              <w:rPr>
                <w:rFonts w:asciiTheme="minorEastAsia" w:hAnsiTheme="minorEastAsia" w:hint="eastAsia"/>
              </w:rPr>
              <w:t>关键问题在于数据</w:t>
            </w:r>
            <w:r w:rsidR="0053026F" w:rsidRPr="00153A66">
              <w:rPr>
                <w:rFonts w:asciiTheme="minorEastAsia" w:hAnsiTheme="minorEastAsia" w:hint="eastAsia"/>
              </w:rPr>
              <w:t>筛选</w:t>
            </w:r>
            <w:r w:rsidR="0005189D" w:rsidRPr="00153A66">
              <w:rPr>
                <w:rFonts w:asciiTheme="minorEastAsia" w:hAnsiTheme="minorEastAsia" w:hint="eastAsia"/>
              </w:rPr>
              <w:t>与</w:t>
            </w:r>
            <w:r w:rsidR="00E55E75" w:rsidRPr="00153A66">
              <w:rPr>
                <w:rFonts w:asciiTheme="minorEastAsia" w:hAnsiTheme="minorEastAsia" w:hint="eastAsia"/>
              </w:rPr>
              <w:t>关键</w:t>
            </w:r>
            <w:r w:rsidR="009F65E6" w:rsidRPr="00153A66">
              <w:rPr>
                <w:rFonts w:asciiTheme="minorEastAsia" w:hAnsiTheme="minorEastAsia" w:hint="eastAsia"/>
              </w:rPr>
              <w:t>变量</w:t>
            </w:r>
            <w:r w:rsidR="008818DB" w:rsidRPr="00153A66">
              <w:rPr>
                <w:rFonts w:asciiTheme="minorEastAsia" w:hAnsiTheme="minorEastAsia" w:hint="eastAsia"/>
              </w:rPr>
              <w:t>的处理</w:t>
            </w:r>
            <w:r w:rsidR="0005189D" w:rsidRPr="00153A66">
              <w:rPr>
                <w:rFonts w:asciiTheme="minorEastAsia" w:hAnsiTheme="minorEastAsia" w:hint="eastAsia"/>
              </w:rPr>
              <w:t>。</w:t>
            </w:r>
          </w:p>
          <w:p w:rsidR="006F5FD1" w:rsidRPr="00153A66" w:rsidRDefault="00676629">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w:t>
            </w:r>
            <w:r w:rsidRPr="00153A66">
              <w:t>1</w:t>
            </w:r>
            <w:r w:rsidRPr="00153A66">
              <w:rPr>
                <w:rFonts w:asciiTheme="minorEastAsia" w:hAnsiTheme="minorEastAsia"/>
              </w:rPr>
              <w:t>）</w:t>
            </w:r>
            <w:r w:rsidR="0034541B" w:rsidRPr="00153A66">
              <w:rPr>
                <w:rFonts w:asciiTheme="minorEastAsia" w:hAnsiTheme="minorEastAsia" w:hint="eastAsia"/>
              </w:rPr>
              <w:t>数据选择方面，拟</w:t>
            </w:r>
            <w:r w:rsidR="00071B8A" w:rsidRPr="00153A66">
              <w:rPr>
                <w:rFonts w:asciiTheme="minorEastAsia" w:hAnsiTheme="minorEastAsia" w:hint="eastAsia"/>
              </w:rPr>
              <w:t>使用农业部农村经济研究中心的全国农村固定观察点数据</w:t>
            </w:r>
            <w:r w:rsidR="009F3E76" w:rsidRPr="00153A66">
              <w:rPr>
                <w:rFonts w:asciiTheme="minorEastAsia" w:hAnsiTheme="minorEastAsia" w:hint="eastAsia"/>
              </w:rPr>
              <w:t>和统计数据。</w:t>
            </w:r>
            <w:r w:rsidR="00071B8A" w:rsidRPr="00153A66">
              <w:rPr>
                <w:rFonts w:asciiTheme="minorEastAsia" w:hAnsiTheme="minorEastAsia" w:hint="eastAsia"/>
              </w:rPr>
              <w:t>数据时间跨度长、地区分布广泛以及涵盖信息丰富，适用于本文对农户生产行为的研究</w:t>
            </w:r>
            <w:r w:rsidR="009F3E76" w:rsidRPr="00153A66">
              <w:rPr>
                <w:rFonts w:asciiTheme="minorEastAsia" w:hAnsiTheme="minorEastAsia" w:hint="eastAsia"/>
              </w:rPr>
              <w:t>和复种指数的测算</w:t>
            </w:r>
            <w:r w:rsidRPr="00153A66">
              <w:rPr>
                <w:rFonts w:asciiTheme="minorEastAsia" w:hAnsiTheme="minorEastAsia" w:hint="eastAsia"/>
              </w:rPr>
              <w:t>。</w:t>
            </w:r>
            <w:r w:rsidR="006F5FD1" w:rsidRPr="00153A66">
              <w:rPr>
                <w:rFonts w:asciiTheme="minorEastAsia" w:hAnsiTheme="minorEastAsia" w:hint="eastAsia"/>
              </w:rPr>
              <w:t>本研究基于以下数据处理，</w:t>
            </w:r>
            <w:r w:rsidR="0034541B" w:rsidRPr="00153A66">
              <w:rPr>
                <w:rFonts w:asciiTheme="minorEastAsia" w:hAnsiTheme="minorEastAsia" w:hint="eastAsia"/>
              </w:rPr>
              <w:t>初步</w:t>
            </w:r>
            <w:r w:rsidR="00B900E3" w:rsidRPr="00153A66">
              <w:rPr>
                <w:rFonts w:asciiTheme="minorEastAsia" w:hAnsiTheme="minorEastAsia" w:hint="eastAsia"/>
              </w:rPr>
              <w:t>匹配农户信息形成面板数据；其次</w:t>
            </w:r>
            <w:r w:rsidR="009F3E76" w:rsidRPr="00153A66">
              <w:rPr>
                <w:rFonts w:asciiTheme="minorEastAsia" w:hAnsiTheme="minorEastAsia" w:hint="eastAsia"/>
              </w:rPr>
              <w:t>筛选</w:t>
            </w:r>
            <w:r w:rsidR="0034541B" w:rsidRPr="00153A66">
              <w:rPr>
                <w:rFonts w:asciiTheme="minorEastAsia" w:hAnsiTheme="minorEastAsia" w:hint="eastAsia"/>
              </w:rPr>
              <w:t>水稻、水稻</w:t>
            </w:r>
            <w:r w:rsidR="00580279" w:rsidRPr="00153A66">
              <w:rPr>
                <w:rFonts w:asciiTheme="minorEastAsia" w:hAnsiTheme="minorEastAsia" w:hint="eastAsia"/>
              </w:rPr>
              <w:t>－</w:t>
            </w:r>
            <w:r w:rsidR="0034541B" w:rsidRPr="00153A66">
              <w:rPr>
                <w:rFonts w:asciiTheme="minorEastAsia" w:hAnsiTheme="minorEastAsia" w:hint="eastAsia"/>
              </w:rPr>
              <w:t>玉米和小麦</w:t>
            </w:r>
            <w:r w:rsidR="00580279" w:rsidRPr="00153A66">
              <w:rPr>
                <w:rFonts w:asciiTheme="minorEastAsia" w:hAnsiTheme="minorEastAsia" w:hint="eastAsia"/>
              </w:rPr>
              <w:t>－</w:t>
            </w:r>
            <w:r w:rsidR="0034541B" w:rsidRPr="00153A66">
              <w:rPr>
                <w:rFonts w:asciiTheme="minorEastAsia" w:hAnsiTheme="minorEastAsia" w:hint="eastAsia"/>
              </w:rPr>
              <w:t>玉米为主要种植结构的县的农户的数据；</w:t>
            </w:r>
            <w:r w:rsidR="003545BF" w:rsidRPr="00153A66">
              <w:rPr>
                <w:rFonts w:asciiTheme="minorEastAsia" w:hAnsiTheme="minorEastAsia" w:hint="eastAsia"/>
              </w:rPr>
              <w:t>接着</w:t>
            </w:r>
            <w:r w:rsidR="0053026F" w:rsidRPr="00153A66">
              <w:rPr>
                <w:rFonts w:asciiTheme="minorEastAsia" w:hAnsiTheme="minorEastAsia" w:hint="eastAsia"/>
              </w:rPr>
              <w:t>，将</w:t>
            </w:r>
            <w:r w:rsidR="00415DEF" w:rsidRPr="00153A66">
              <w:rPr>
                <w:rFonts w:asciiTheme="minorEastAsia" w:hAnsiTheme="minorEastAsia" w:hint="eastAsia"/>
              </w:rPr>
              <w:t>各类种植结构内的</w:t>
            </w:r>
            <w:r w:rsidR="0053026F" w:rsidRPr="00153A66">
              <w:rPr>
                <w:rFonts w:asciiTheme="minorEastAsia" w:hAnsiTheme="minorEastAsia" w:hint="eastAsia"/>
              </w:rPr>
              <w:t>不同县通过区域划分，具体划分标准使用是否粮食主产区或者是否发达地区或者地貌特征。</w:t>
            </w:r>
          </w:p>
          <w:p w:rsidR="0074584D" w:rsidRPr="00153A66" w:rsidRDefault="006F5FD1">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 xml:space="preserve"> </w:t>
            </w:r>
            <w:r w:rsidR="00676629" w:rsidRPr="00153A66">
              <w:rPr>
                <w:rFonts w:asciiTheme="minorEastAsia" w:hAnsiTheme="minorEastAsia" w:hint="eastAsia"/>
              </w:rPr>
              <w:t>(</w:t>
            </w:r>
            <w:r w:rsidR="00676629" w:rsidRPr="00153A66">
              <w:t>2</w:t>
            </w:r>
            <w:r w:rsidR="00676629" w:rsidRPr="00153A66">
              <w:rPr>
                <w:rFonts w:asciiTheme="minorEastAsia" w:hAnsiTheme="minorEastAsia" w:hint="eastAsia"/>
              </w:rPr>
              <w:t>)</w:t>
            </w:r>
            <w:r w:rsidR="008818DB" w:rsidRPr="00153A66">
              <w:rPr>
                <w:rFonts w:asciiTheme="minorEastAsia" w:hAnsiTheme="minorEastAsia" w:hint="eastAsia"/>
              </w:rPr>
              <w:t>关键</w:t>
            </w:r>
            <w:r w:rsidR="00F9054B" w:rsidRPr="00153A66">
              <w:rPr>
                <w:rFonts w:asciiTheme="minorEastAsia" w:hAnsiTheme="minorEastAsia" w:hint="eastAsia"/>
              </w:rPr>
              <w:t>变量</w:t>
            </w:r>
            <w:r w:rsidR="008818DB" w:rsidRPr="00153A66">
              <w:rPr>
                <w:rFonts w:asciiTheme="minorEastAsia" w:hAnsiTheme="minorEastAsia" w:hint="eastAsia"/>
              </w:rPr>
              <w:t>的处理</w:t>
            </w:r>
            <w:r w:rsidR="00F9054B" w:rsidRPr="00153A66">
              <w:rPr>
                <w:rFonts w:asciiTheme="minorEastAsia" w:hAnsiTheme="minorEastAsia" w:hint="eastAsia"/>
              </w:rPr>
              <w:t>主要包括模型涉及变量的选择和</w:t>
            </w:r>
            <w:r w:rsidR="00EA1DE8" w:rsidRPr="00153A66">
              <w:rPr>
                <w:rFonts w:asciiTheme="minorEastAsia" w:hAnsiTheme="minorEastAsia" w:hint="eastAsia"/>
              </w:rPr>
              <w:t>变量的</w:t>
            </w:r>
            <w:r w:rsidR="00F9054B" w:rsidRPr="00153A66">
              <w:rPr>
                <w:rFonts w:asciiTheme="minorEastAsia" w:hAnsiTheme="minorEastAsia" w:hint="eastAsia"/>
              </w:rPr>
              <w:t>衡量</w:t>
            </w:r>
            <w:r w:rsidR="00EA1DE8" w:rsidRPr="00153A66">
              <w:rPr>
                <w:rFonts w:asciiTheme="minorEastAsia" w:hAnsiTheme="minorEastAsia" w:hint="eastAsia"/>
              </w:rPr>
              <w:t>，</w:t>
            </w:r>
            <w:r w:rsidR="002324BD" w:rsidRPr="00153A66">
              <w:rPr>
                <w:rFonts w:asciiTheme="minorEastAsia" w:hAnsiTheme="minorEastAsia" w:hint="eastAsia"/>
              </w:rPr>
              <w:t>常规的农业生产模型控制变量概括起来主要有要素投入变量和农户家庭禀赋</w:t>
            </w:r>
            <w:r w:rsidR="00FA63D5" w:rsidRPr="00153A66">
              <w:rPr>
                <w:rFonts w:asciiTheme="minorEastAsia" w:hAnsiTheme="minorEastAsia" w:hint="eastAsia"/>
              </w:rPr>
              <w:t>变量。</w:t>
            </w:r>
            <w:r w:rsidR="00F218D3" w:rsidRPr="00153A66">
              <w:rPr>
                <w:rFonts w:asciiTheme="minorEastAsia" w:hAnsiTheme="minorEastAsia" w:hint="eastAsia"/>
              </w:rPr>
              <w:t>本研究在要素投入变量的选取方面大部分与往常的研究一致，包括用工量、耕地情况、化肥和机械投入等，</w:t>
            </w:r>
            <w:r w:rsidR="00FF32A5" w:rsidRPr="00153A66">
              <w:rPr>
                <w:rFonts w:asciiTheme="minorEastAsia" w:hAnsiTheme="minorEastAsia" w:hint="eastAsia"/>
              </w:rPr>
              <w:t>但在耕地情况方面的处理有所不同</w:t>
            </w:r>
            <w:r w:rsidR="00EE0E33" w:rsidRPr="00153A66">
              <w:rPr>
                <w:rFonts w:asciiTheme="minorEastAsia" w:hAnsiTheme="minorEastAsia" w:hint="eastAsia"/>
              </w:rPr>
              <w:t>。</w:t>
            </w:r>
            <w:r w:rsidR="001B00D5" w:rsidRPr="00153A66">
              <w:rPr>
                <w:rFonts w:asciiTheme="minorEastAsia" w:hAnsiTheme="minorEastAsia" w:hint="eastAsia"/>
              </w:rPr>
              <w:t>本文</w:t>
            </w:r>
            <w:r w:rsidR="00FF32A5" w:rsidRPr="00153A66">
              <w:rPr>
                <w:rFonts w:asciiTheme="minorEastAsia" w:hAnsiTheme="minorEastAsia" w:hint="eastAsia"/>
              </w:rPr>
              <w:t>所采取的耕地</w:t>
            </w:r>
            <w:r w:rsidR="00720EB9" w:rsidRPr="00153A66">
              <w:rPr>
                <w:rFonts w:asciiTheme="minorEastAsia" w:hAnsiTheme="minorEastAsia" w:hint="eastAsia"/>
              </w:rPr>
              <w:t>情况</w:t>
            </w:r>
            <w:r w:rsidR="00FF32A5" w:rsidRPr="00153A66">
              <w:rPr>
                <w:rFonts w:asciiTheme="minorEastAsia" w:hAnsiTheme="minorEastAsia" w:hint="eastAsia"/>
              </w:rPr>
              <w:t>将农户耕地类型以及复种情况考虑在内</w:t>
            </w:r>
            <w:r w:rsidR="0053026F" w:rsidRPr="00153A66">
              <w:rPr>
                <w:rFonts w:asciiTheme="minorEastAsia" w:hAnsiTheme="minorEastAsia" w:hint="eastAsia"/>
              </w:rPr>
              <w:t>，</w:t>
            </w:r>
            <w:r w:rsidR="00D745E0" w:rsidRPr="00153A66">
              <w:rPr>
                <w:rFonts w:asciiTheme="minorEastAsia" w:hAnsiTheme="minorEastAsia" w:hint="eastAsia"/>
              </w:rPr>
              <w:t>耕地面积根据农户耕地经营类型的加权平均表示，</w:t>
            </w:r>
            <w:r w:rsidR="0053026F" w:rsidRPr="00153A66">
              <w:rPr>
                <w:rFonts w:asciiTheme="minorEastAsia" w:hAnsiTheme="minorEastAsia" w:hint="eastAsia"/>
              </w:rPr>
              <w:t>复种指数通过县级面板数据的处理获得</w:t>
            </w:r>
            <w:r w:rsidR="00676629" w:rsidRPr="00153A66">
              <w:rPr>
                <w:rFonts w:asciiTheme="minorEastAsia" w:hAnsiTheme="minorEastAsia" w:hint="eastAsia"/>
              </w:rPr>
              <w:t>；</w:t>
            </w:r>
            <w:r w:rsidR="00AD20C1" w:rsidRPr="00153A66">
              <w:rPr>
                <w:rFonts w:asciiTheme="minorEastAsia" w:hAnsiTheme="minorEastAsia" w:hint="eastAsia"/>
              </w:rPr>
              <w:t>农户家庭禀赋变量</w:t>
            </w:r>
            <w:r w:rsidR="00D745E0" w:rsidRPr="00153A66">
              <w:rPr>
                <w:rFonts w:asciiTheme="minorEastAsia" w:hAnsiTheme="minorEastAsia" w:hint="eastAsia"/>
              </w:rPr>
              <w:t>处理</w:t>
            </w:r>
            <w:r w:rsidR="00706A52" w:rsidRPr="00153A66">
              <w:rPr>
                <w:rFonts w:asciiTheme="minorEastAsia" w:hAnsiTheme="minorEastAsia" w:hint="eastAsia"/>
              </w:rPr>
              <w:t>方面，</w:t>
            </w:r>
            <w:r w:rsidR="00834462" w:rsidRPr="00153A66">
              <w:rPr>
                <w:rFonts w:asciiTheme="minorEastAsia" w:hAnsiTheme="minorEastAsia" w:hint="eastAsia"/>
              </w:rPr>
              <w:t>除了</w:t>
            </w:r>
            <w:r w:rsidR="00AD20C1" w:rsidRPr="00153A66">
              <w:rPr>
                <w:rFonts w:asciiTheme="minorEastAsia" w:hAnsiTheme="minorEastAsia" w:hint="eastAsia"/>
              </w:rPr>
              <w:t>文化程度、技术培训和家庭劳动</w:t>
            </w:r>
            <w:r w:rsidR="004D384C" w:rsidRPr="00153A66">
              <w:rPr>
                <w:rFonts w:asciiTheme="minorEastAsia" w:hAnsiTheme="minorEastAsia" w:hint="eastAsia"/>
              </w:rPr>
              <w:t>情况</w:t>
            </w:r>
            <w:r w:rsidR="00AD20C1" w:rsidRPr="00153A66">
              <w:rPr>
                <w:rFonts w:asciiTheme="minorEastAsia" w:hAnsiTheme="minorEastAsia" w:hint="eastAsia"/>
              </w:rPr>
              <w:t>之外，</w:t>
            </w:r>
            <w:r w:rsidR="00834462" w:rsidRPr="00153A66">
              <w:rPr>
                <w:rFonts w:asciiTheme="minorEastAsia" w:hAnsiTheme="minorEastAsia" w:hint="eastAsia"/>
              </w:rPr>
              <w:t>同时</w:t>
            </w:r>
            <w:r w:rsidR="00AD20C1" w:rsidRPr="00153A66">
              <w:rPr>
                <w:rFonts w:asciiTheme="minorEastAsia" w:hAnsiTheme="minorEastAsia" w:hint="eastAsia"/>
              </w:rPr>
              <w:t>将农户风险意识</w:t>
            </w:r>
            <w:r w:rsidR="004A732B" w:rsidRPr="00153A66">
              <w:rPr>
                <w:rFonts w:asciiTheme="minorEastAsia" w:hAnsiTheme="minorEastAsia" w:hint="eastAsia"/>
              </w:rPr>
              <w:t>、</w:t>
            </w:r>
            <w:r w:rsidR="00AD20C1" w:rsidRPr="00153A66">
              <w:rPr>
                <w:rFonts w:asciiTheme="minorEastAsia" w:hAnsiTheme="minorEastAsia" w:hint="eastAsia"/>
              </w:rPr>
              <w:t>借贷情况</w:t>
            </w:r>
            <w:r w:rsidR="004A732B" w:rsidRPr="00153A66">
              <w:rPr>
                <w:rFonts w:asciiTheme="minorEastAsia" w:hAnsiTheme="minorEastAsia" w:hint="eastAsia"/>
              </w:rPr>
              <w:t>以及土地流转意愿</w:t>
            </w:r>
            <w:r w:rsidR="00AD20C1" w:rsidRPr="00153A66">
              <w:rPr>
                <w:rFonts w:asciiTheme="minorEastAsia" w:hAnsiTheme="minorEastAsia" w:hint="eastAsia"/>
              </w:rPr>
              <w:t>考虑在内</w:t>
            </w:r>
            <w:r w:rsidR="00676629" w:rsidRPr="00153A66">
              <w:rPr>
                <w:rFonts w:asciiTheme="minorEastAsia" w:hAnsiTheme="minorEastAsia" w:hint="eastAsia"/>
              </w:rPr>
              <w:t>；</w:t>
            </w:r>
            <w:r w:rsidR="004D384C" w:rsidRPr="00153A66">
              <w:rPr>
                <w:rFonts w:asciiTheme="minorEastAsia" w:hAnsiTheme="minorEastAsia" w:hint="eastAsia"/>
              </w:rPr>
              <w:t>试图通过</w:t>
            </w:r>
            <w:r w:rsidR="005511AF" w:rsidRPr="00153A66">
              <w:rPr>
                <w:rFonts w:asciiTheme="minorEastAsia" w:hAnsiTheme="minorEastAsia" w:hint="eastAsia"/>
              </w:rPr>
              <w:t>较为全面</w:t>
            </w:r>
            <w:r w:rsidR="004D384C" w:rsidRPr="00153A66">
              <w:rPr>
                <w:rFonts w:asciiTheme="minorEastAsia" w:hAnsiTheme="minorEastAsia" w:hint="eastAsia"/>
              </w:rPr>
              <w:t>的控制农户单产的主要</w:t>
            </w:r>
            <w:r w:rsidR="005511AF" w:rsidRPr="00153A66">
              <w:rPr>
                <w:rFonts w:asciiTheme="minorEastAsia" w:hAnsiTheme="minorEastAsia" w:hint="eastAsia"/>
              </w:rPr>
              <w:t>影响</w:t>
            </w:r>
            <w:r w:rsidR="004D384C" w:rsidRPr="00153A66">
              <w:rPr>
                <w:rFonts w:asciiTheme="minorEastAsia" w:hAnsiTheme="minorEastAsia" w:hint="eastAsia"/>
              </w:rPr>
              <w:t>因素，</w:t>
            </w:r>
            <w:r w:rsidR="005511AF" w:rsidRPr="00153A66">
              <w:rPr>
                <w:rFonts w:asciiTheme="minorEastAsia" w:hAnsiTheme="minorEastAsia" w:hint="eastAsia"/>
              </w:rPr>
              <w:t>尽可能</w:t>
            </w:r>
            <w:r w:rsidR="004D384C" w:rsidRPr="00153A66">
              <w:rPr>
                <w:rFonts w:asciiTheme="minorEastAsia" w:hAnsiTheme="minorEastAsia" w:hint="eastAsia"/>
              </w:rPr>
              <w:t>的估算出土地经营规模变化对土地生产率的净影响。</w:t>
            </w:r>
          </w:p>
          <w:p w:rsidR="00671318" w:rsidRPr="00153A66" w:rsidRDefault="00616194" w:rsidP="00616194">
            <w:pPr>
              <w:spacing w:beforeLines="50" w:before="163" w:afterLines="50" w:after="163" w:line="440" w:lineRule="exact"/>
              <w:ind w:firstLineChars="200" w:firstLine="482"/>
              <w:rPr>
                <w:rFonts w:eastAsia="楷体"/>
                <w:b/>
              </w:rPr>
            </w:pPr>
            <w:r>
              <w:rPr>
                <w:rFonts w:eastAsia="楷体"/>
                <w:b/>
              </w:rPr>
              <w:t>3</w:t>
            </w:r>
            <w:r>
              <w:rPr>
                <w:rFonts w:eastAsia="楷体" w:hint="eastAsia"/>
                <w:b/>
              </w:rPr>
              <w:t>．</w:t>
            </w:r>
            <w:r w:rsidR="000C6DA5" w:rsidRPr="00153A66">
              <w:rPr>
                <w:rFonts w:eastAsia="楷体" w:hint="eastAsia"/>
                <w:b/>
              </w:rPr>
              <w:t>农户经营规模与土地生产率关系背后逻辑</w:t>
            </w:r>
            <w:r w:rsidR="00671318" w:rsidRPr="00153A66">
              <w:rPr>
                <w:rFonts w:eastAsia="楷体" w:hint="eastAsia"/>
                <w:b/>
              </w:rPr>
              <w:t>的思考</w:t>
            </w:r>
          </w:p>
          <w:p w:rsidR="00041609" w:rsidRDefault="00417DDB">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未来土地政策如何调整，</w:t>
            </w:r>
            <w:r w:rsidR="00C910D2" w:rsidRPr="00153A66">
              <w:rPr>
                <w:rFonts w:asciiTheme="minorEastAsia" w:hAnsiTheme="minorEastAsia" w:hint="eastAsia"/>
              </w:rPr>
              <w:t>才能</w:t>
            </w:r>
            <w:r w:rsidR="00303D81" w:rsidRPr="00153A66">
              <w:rPr>
                <w:rFonts w:asciiTheme="minorEastAsia" w:hAnsiTheme="minorEastAsia" w:hint="eastAsia"/>
              </w:rPr>
              <w:t>在某种程度上保证土地生产率</w:t>
            </w:r>
            <w:r w:rsidR="00A310BC" w:rsidRPr="00153A66">
              <w:rPr>
                <w:rFonts w:asciiTheme="minorEastAsia" w:hAnsiTheme="minorEastAsia" w:hint="eastAsia"/>
              </w:rPr>
              <w:t>？</w:t>
            </w:r>
            <w:r w:rsidR="00D3333B" w:rsidRPr="00153A66">
              <w:rPr>
                <w:rFonts w:asciiTheme="minorEastAsia" w:hAnsiTheme="minorEastAsia" w:hint="eastAsia"/>
              </w:rPr>
              <w:t>农业部</w:t>
            </w:r>
            <w:r w:rsidR="00CA378D" w:rsidRPr="00153A66">
              <w:rPr>
                <w:rFonts w:asciiTheme="minorEastAsia" w:hAnsiTheme="minorEastAsia" w:hint="eastAsia"/>
              </w:rPr>
              <w:t>适度规模经营的倡议是否</w:t>
            </w:r>
            <w:r w:rsidR="00D3333B" w:rsidRPr="00153A66">
              <w:rPr>
                <w:rFonts w:asciiTheme="minorEastAsia" w:hAnsiTheme="minorEastAsia" w:hint="eastAsia"/>
              </w:rPr>
              <w:t>适合当前</w:t>
            </w:r>
            <w:r w:rsidR="00CA378D" w:rsidRPr="00153A66">
              <w:rPr>
                <w:rFonts w:asciiTheme="minorEastAsia" w:hAnsiTheme="minorEastAsia" w:hint="eastAsia"/>
              </w:rPr>
              <w:t>农业生产发展的规律</w:t>
            </w:r>
            <w:r w:rsidR="00112934" w:rsidRPr="00153A66">
              <w:rPr>
                <w:rFonts w:asciiTheme="minorEastAsia" w:hAnsiTheme="minorEastAsia" w:hint="eastAsia"/>
              </w:rPr>
              <w:t>？</w:t>
            </w:r>
            <w:r w:rsidR="001970FC" w:rsidRPr="00153A66">
              <w:rPr>
                <w:rFonts w:asciiTheme="minorEastAsia" w:hAnsiTheme="minorEastAsia" w:hint="eastAsia"/>
              </w:rPr>
              <w:t>回答这些问题，</w:t>
            </w:r>
            <w:r w:rsidR="00051B32" w:rsidRPr="00153A66">
              <w:rPr>
                <w:rFonts w:asciiTheme="minorEastAsia" w:hAnsiTheme="minorEastAsia" w:hint="eastAsia"/>
              </w:rPr>
              <w:t>我们</w:t>
            </w:r>
            <w:r w:rsidR="000D0713" w:rsidRPr="00153A66">
              <w:rPr>
                <w:rFonts w:asciiTheme="minorEastAsia" w:hAnsiTheme="minorEastAsia" w:hint="eastAsia"/>
              </w:rPr>
              <w:t>不仅需要看到农地经营规模与土地生产率</w:t>
            </w:r>
            <w:r w:rsidR="00051B32" w:rsidRPr="00153A66">
              <w:rPr>
                <w:rFonts w:asciiTheme="minorEastAsia" w:hAnsiTheme="minorEastAsia" w:hint="eastAsia"/>
              </w:rPr>
              <w:t>呈现</w:t>
            </w:r>
            <w:r w:rsidR="000D0713" w:rsidRPr="00153A66">
              <w:rPr>
                <w:rFonts w:asciiTheme="minorEastAsia" w:hAnsiTheme="minorEastAsia" w:hint="eastAsia"/>
              </w:rPr>
              <w:t>的</w:t>
            </w:r>
            <w:r w:rsidR="007D3C15" w:rsidRPr="00153A66">
              <w:rPr>
                <w:rFonts w:asciiTheme="minorEastAsia" w:hAnsiTheme="minorEastAsia" w:hint="eastAsia"/>
              </w:rPr>
              <w:t>关系</w:t>
            </w:r>
            <w:r w:rsidR="00D37B6B" w:rsidRPr="00153A66">
              <w:rPr>
                <w:rFonts w:asciiTheme="minorEastAsia" w:hAnsiTheme="minorEastAsia" w:hint="eastAsia"/>
              </w:rPr>
              <w:t>，</w:t>
            </w:r>
            <w:r w:rsidR="007D3C15" w:rsidRPr="00153A66">
              <w:rPr>
                <w:rFonts w:asciiTheme="minorEastAsia" w:hAnsiTheme="minorEastAsia" w:hint="eastAsia"/>
              </w:rPr>
              <w:t>还需要</w:t>
            </w:r>
            <w:r w:rsidR="00D37B6B" w:rsidRPr="00153A66">
              <w:rPr>
                <w:rFonts w:asciiTheme="minorEastAsia" w:hAnsiTheme="minorEastAsia" w:hint="eastAsia"/>
              </w:rPr>
              <w:t>深究两者关系</w:t>
            </w:r>
            <w:r w:rsidR="00E335C6" w:rsidRPr="00153A66">
              <w:rPr>
                <w:rFonts w:asciiTheme="minorEastAsia" w:hAnsiTheme="minorEastAsia" w:hint="eastAsia"/>
              </w:rPr>
              <w:t>变化</w:t>
            </w:r>
            <w:r w:rsidR="00D37B6B" w:rsidRPr="00153A66">
              <w:rPr>
                <w:rFonts w:asciiTheme="minorEastAsia" w:hAnsiTheme="minorEastAsia" w:hint="eastAsia"/>
              </w:rPr>
              <w:t>背后的原因。</w:t>
            </w:r>
            <w:r w:rsidR="006120A0" w:rsidRPr="00153A66">
              <w:rPr>
                <w:rFonts w:asciiTheme="minorEastAsia" w:hAnsiTheme="minorEastAsia" w:hint="eastAsia"/>
              </w:rPr>
              <w:t>农业方面规模与效率</w:t>
            </w:r>
            <w:r w:rsidR="00FC3CCE" w:rsidRPr="00153A66">
              <w:rPr>
                <w:rFonts w:asciiTheme="minorEastAsia" w:hAnsiTheme="minorEastAsia" w:hint="eastAsia"/>
              </w:rPr>
              <w:t>代表性的</w:t>
            </w:r>
            <w:r w:rsidR="006120A0" w:rsidRPr="00153A66">
              <w:rPr>
                <w:rFonts w:asciiTheme="minorEastAsia" w:hAnsiTheme="minorEastAsia" w:hint="eastAsia"/>
              </w:rPr>
              <w:t>研究结果丰富且富有争议，</w:t>
            </w:r>
            <w:r w:rsidR="006569F7" w:rsidRPr="00153A66">
              <w:rPr>
                <w:rFonts w:asciiTheme="minorEastAsia" w:hAnsiTheme="minorEastAsia" w:hint="eastAsia"/>
              </w:rPr>
              <w:t>撇开研究方法</w:t>
            </w:r>
            <w:r w:rsidR="00655999" w:rsidRPr="00153A66">
              <w:rPr>
                <w:rFonts w:asciiTheme="minorEastAsia" w:hAnsiTheme="minorEastAsia" w:hint="eastAsia"/>
              </w:rPr>
              <w:t>等研究者</w:t>
            </w:r>
            <w:r w:rsidR="006569F7" w:rsidRPr="00153A66">
              <w:rPr>
                <w:rFonts w:asciiTheme="minorEastAsia" w:hAnsiTheme="minorEastAsia" w:hint="eastAsia"/>
              </w:rPr>
              <w:t>方面的失误，</w:t>
            </w:r>
            <w:r w:rsidR="0007552A" w:rsidRPr="00153A66">
              <w:rPr>
                <w:rFonts w:asciiTheme="minorEastAsia" w:hAnsiTheme="minorEastAsia" w:hint="eastAsia"/>
              </w:rPr>
              <w:t>诸位学者们</w:t>
            </w:r>
            <w:r w:rsidR="00655999" w:rsidRPr="00153A66">
              <w:rPr>
                <w:rFonts w:asciiTheme="minorEastAsia" w:hAnsiTheme="minorEastAsia" w:hint="eastAsia"/>
              </w:rPr>
              <w:t>研究</w:t>
            </w:r>
            <w:r w:rsidR="00F739DB" w:rsidRPr="00153A66">
              <w:rPr>
                <w:rFonts w:asciiTheme="minorEastAsia" w:hAnsiTheme="minorEastAsia" w:hint="eastAsia"/>
              </w:rPr>
              <w:t>背后必然</w:t>
            </w:r>
            <w:r w:rsidR="0007552A" w:rsidRPr="00153A66">
              <w:rPr>
                <w:rFonts w:asciiTheme="minorEastAsia" w:hAnsiTheme="minorEastAsia" w:hint="eastAsia"/>
              </w:rPr>
              <w:t>存在共同推手，使的</w:t>
            </w:r>
            <w:r w:rsidR="007F2635" w:rsidRPr="00153A66">
              <w:rPr>
                <w:rFonts w:asciiTheme="minorEastAsia" w:hAnsiTheme="minorEastAsia" w:hint="eastAsia"/>
              </w:rPr>
              <w:t>投入产出</w:t>
            </w:r>
            <w:r w:rsidR="00680ADE" w:rsidRPr="00153A66">
              <w:rPr>
                <w:rFonts w:asciiTheme="minorEastAsia" w:hAnsiTheme="minorEastAsia" w:hint="eastAsia"/>
              </w:rPr>
              <w:t>朝着不同方向发展</w:t>
            </w:r>
            <w:r w:rsidR="00EC7DB4" w:rsidRPr="00153A66">
              <w:rPr>
                <w:rFonts w:asciiTheme="minorEastAsia" w:hAnsiTheme="minorEastAsia" w:hint="eastAsia"/>
              </w:rPr>
              <w:t>。</w:t>
            </w:r>
            <w:r w:rsidR="00AF73E3" w:rsidRPr="00153A66">
              <w:rPr>
                <w:rFonts w:asciiTheme="minorEastAsia" w:hAnsiTheme="minorEastAsia" w:hint="eastAsia"/>
              </w:rPr>
              <w:t>当前学者们多数认同要素市场不完善能够给土地生产率的变化提供解释，本研究</w:t>
            </w:r>
            <w:r w:rsidR="00311E4D" w:rsidRPr="00153A66">
              <w:rPr>
                <w:rFonts w:asciiTheme="minorEastAsia" w:hAnsiTheme="minorEastAsia" w:hint="eastAsia"/>
              </w:rPr>
              <w:t>将</w:t>
            </w:r>
            <w:r w:rsidR="00AF73E3" w:rsidRPr="00153A66">
              <w:rPr>
                <w:rFonts w:asciiTheme="minorEastAsia" w:hAnsiTheme="minorEastAsia" w:hint="eastAsia"/>
              </w:rPr>
              <w:t>在此基础上</w:t>
            </w:r>
            <w:r w:rsidR="00311E4D" w:rsidRPr="00153A66">
              <w:rPr>
                <w:rFonts w:asciiTheme="minorEastAsia" w:hAnsiTheme="minorEastAsia" w:hint="eastAsia"/>
              </w:rPr>
              <w:t>分别剖析各区域不同规模农户面临的要素市场差异，试图</w:t>
            </w:r>
            <w:r w:rsidR="00E148FA" w:rsidRPr="00153A66">
              <w:rPr>
                <w:rFonts w:asciiTheme="minorEastAsia" w:hAnsiTheme="minorEastAsia" w:hint="eastAsia"/>
              </w:rPr>
              <w:t>解释</w:t>
            </w:r>
            <w:r w:rsidR="002D1EC7" w:rsidRPr="00153A66">
              <w:rPr>
                <w:rFonts w:asciiTheme="minorEastAsia" w:hAnsiTheme="minorEastAsia" w:hint="eastAsia"/>
              </w:rPr>
              <w:t>不同规模农户生产行为</w:t>
            </w:r>
            <w:r w:rsidR="00E148FA" w:rsidRPr="00153A66">
              <w:rPr>
                <w:rFonts w:asciiTheme="minorEastAsia" w:hAnsiTheme="minorEastAsia" w:hint="eastAsia"/>
              </w:rPr>
              <w:t>的差异，</w:t>
            </w:r>
            <w:r w:rsidR="00C10B69" w:rsidRPr="00153A66">
              <w:rPr>
                <w:rFonts w:asciiTheme="minorEastAsia" w:hAnsiTheme="minorEastAsia" w:hint="eastAsia"/>
              </w:rPr>
              <w:t>解答两者</w:t>
            </w:r>
            <w:r w:rsidR="00062393" w:rsidRPr="00153A66">
              <w:rPr>
                <w:rFonts w:asciiTheme="minorEastAsia" w:hAnsiTheme="minorEastAsia" w:hint="eastAsia"/>
              </w:rPr>
              <w:t>呈现</w:t>
            </w:r>
            <w:r w:rsidR="00935A7F" w:rsidRPr="00153A66">
              <w:rPr>
                <w:rFonts w:asciiTheme="minorEastAsia" w:hAnsiTheme="minorEastAsia" w:hint="eastAsia"/>
              </w:rPr>
              <w:t>所估计的</w:t>
            </w:r>
            <w:r w:rsidR="00C10B69" w:rsidRPr="00153A66">
              <w:rPr>
                <w:rFonts w:asciiTheme="minorEastAsia" w:hAnsiTheme="minorEastAsia" w:hint="eastAsia"/>
              </w:rPr>
              <w:t>关系的原因。</w:t>
            </w:r>
          </w:p>
          <w:p w:rsidR="005D66ED" w:rsidRPr="00153A66" w:rsidRDefault="005D66ED">
            <w:pPr>
              <w:spacing w:beforeLines="50" w:before="163" w:afterLines="50" w:after="163" w:line="440" w:lineRule="exact"/>
              <w:rPr>
                <w:rFonts w:ascii="华文中宋" w:eastAsia="华文中宋" w:hAnsi="华文中宋"/>
              </w:rPr>
            </w:pPr>
            <w:r w:rsidRPr="00153A66">
              <w:rPr>
                <w:rFonts w:eastAsia="华文中宋"/>
              </w:rPr>
              <w:t>2.</w:t>
            </w:r>
            <w:r w:rsidR="00616194">
              <w:rPr>
                <w:rFonts w:eastAsia="华文中宋"/>
              </w:rPr>
              <w:t>2</w:t>
            </w:r>
            <w:r w:rsidR="00616194">
              <w:rPr>
                <w:rFonts w:eastAsia="华文中宋" w:hint="eastAsia"/>
              </w:rPr>
              <w:t xml:space="preserve">.2 </w:t>
            </w:r>
            <w:r w:rsidRPr="00153A66">
              <w:rPr>
                <w:rFonts w:ascii="华文中宋" w:eastAsia="华文中宋" w:hAnsi="华文中宋" w:hint="eastAsia"/>
              </w:rPr>
              <w:t>研究方法</w:t>
            </w:r>
          </w:p>
          <w:p w:rsidR="002950F2" w:rsidRPr="00153A66" w:rsidRDefault="002950F2">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lastRenderedPageBreak/>
              <w:t>根据研究的主题和数据的需要，</w:t>
            </w:r>
            <w:r w:rsidR="00233368" w:rsidRPr="00153A66">
              <w:rPr>
                <w:rFonts w:asciiTheme="minorEastAsia" w:hAnsiTheme="minorEastAsia" w:hint="eastAsia"/>
              </w:rPr>
              <w:t>本文主要</w:t>
            </w:r>
            <w:r w:rsidRPr="00153A66">
              <w:rPr>
                <w:rFonts w:asciiTheme="minorEastAsia" w:hAnsiTheme="minorEastAsia" w:hint="eastAsia"/>
              </w:rPr>
              <w:t>采用三种研究方法</w:t>
            </w:r>
            <w:r w:rsidR="00233368" w:rsidRPr="00153A66">
              <w:rPr>
                <w:rFonts w:asciiTheme="minorEastAsia" w:hAnsiTheme="minorEastAsia" w:hint="eastAsia"/>
              </w:rPr>
              <w:t>，</w:t>
            </w:r>
            <w:r w:rsidRPr="00153A66">
              <w:rPr>
                <w:rFonts w:asciiTheme="minorEastAsia" w:hAnsiTheme="minorEastAsia" w:hint="eastAsia"/>
              </w:rPr>
              <w:t>双向固定效用模型用以解决农户差异和土地质量差异，门槛回归模型用以检查双向固定效应模型结果的稳健性，比较分析方法是基本的统计方法。</w:t>
            </w:r>
          </w:p>
          <w:p w:rsidR="005D66ED" w:rsidRPr="00153A66" w:rsidRDefault="00616194" w:rsidP="00616194">
            <w:pPr>
              <w:spacing w:beforeLines="50" w:before="163" w:afterLines="50" w:after="163" w:line="440" w:lineRule="exact"/>
              <w:ind w:firstLineChars="200" w:firstLine="482"/>
              <w:rPr>
                <w:rFonts w:ascii="楷体" w:eastAsia="楷体" w:hAnsi="楷体"/>
                <w:b/>
              </w:rPr>
            </w:pPr>
            <w:r>
              <w:rPr>
                <w:rFonts w:eastAsia="楷体" w:hint="eastAsia"/>
                <w:b/>
              </w:rPr>
              <w:t>（</w:t>
            </w:r>
            <w:r>
              <w:rPr>
                <w:rFonts w:eastAsia="楷体" w:hint="eastAsia"/>
                <w:b/>
              </w:rPr>
              <w:t>1</w:t>
            </w:r>
            <w:r>
              <w:rPr>
                <w:rFonts w:eastAsia="楷体" w:hint="eastAsia"/>
                <w:b/>
              </w:rPr>
              <w:t>）</w:t>
            </w:r>
            <w:r w:rsidR="005B0F22">
              <w:rPr>
                <w:rFonts w:eastAsia="楷体" w:hint="eastAsia"/>
                <w:b/>
              </w:rPr>
              <w:t>一般线性回归</w:t>
            </w:r>
            <w:r w:rsidR="00670CA5">
              <w:rPr>
                <w:rFonts w:ascii="楷体" w:eastAsia="楷体" w:hAnsi="楷体" w:hint="eastAsia"/>
                <w:b/>
              </w:rPr>
              <w:t>模型</w:t>
            </w:r>
          </w:p>
          <w:p w:rsidR="00AA6C99" w:rsidRPr="00153A66" w:rsidRDefault="00524360">
            <w:pPr>
              <w:spacing w:beforeLines="50" w:before="163" w:afterLines="50" w:after="163" w:line="440" w:lineRule="exact"/>
              <w:ind w:firstLineChars="200" w:firstLine="480"/>
              <w:rPr>
                <w:rFonts w:asciiTheme="minorEastAsia" w:hAnsiTheme="minorEastAsia"/>
              </w:rPr>
            </w:pPr>
            <w:r w:rsidRPr="00153A66">
              <w:rPr>
                <w:rFonts w:ascii="宋体" w:hAnsi="宋体" w:hint="eastAsia"/>
              </w:rPr>
              <w:t>本研究</w:t>
            </w:r>
            <w:r w:rsidR="00F16550" w:rsidRPr="00153A66">
              <w:rPr>
                <w:rFonts w:ascii="宋体" w:hAnsi="宋体" w:hint="eastAsia"/>
              </w:rPr>
              <w:t>拟</w:t>
            </w:r>
            <w:r w:rsidRPr="00153A66">
              <w:rPr>
                <w:rFonts w:asciiTheme="minorEastAsia" w:hAnsiTheme="minorEastAsia" w:hint="eastAsia"/>
              </w:rPr>
              <w:t>采取</w:t>
            </w:r>
            <w:r w:rsidR="00BB2F96" w:rsidRPr="00153A66">
              <w:rPr>
                <w:rFonts w:asciiTheme="minorEastAsia" w:hAnsiTheme="minorEastAsia" w:hint="eastAsia"/>
              </w:rPr>
              <w:t>双向固定效应模型</w:t>
            </w:r>
            <w:r w:rsidRPr="00153A66">
              <w:rPr>
                <w:rFonts w:asciiTheme="minorEastAsia" w:hAnsiTheme="minorEastAsia" w:hint="eastAsia"/>
              </w:rPr>
              <w:t>分析农地经营规模与</w:t>
            </w:r>
            <w:r w:rsidR="0030532D" w:rsidRPr="00153A66">
              <w:rPr>
                <w:rFonts w:asciiTheme="minorEastAsia" w:hAnsiTheme="minorEastAsia" w:hint="eastAsia"/>
              </w:rPr>
              <w:t>土地生产率</w:t>
            </w:r>
            <w:r w:rsidRPr="00153A66">
              <w:rPr>
                <w:rFonts w:asciiTheme="minorEastAsia" w:hAnsiTheme="minorEastAsia" w:hint="eastAsia"/>
              </w:rPr>
              <w:t>关系</w:t>
            </w:r>
            <w:r w:rsidR="00233368" w:rsidRPr="00153A66">
              <w:rPr>
                <w:rFonts w:asciiTheme="minorEastAsia" w:hAnsiTheme="minorEastAsia" w:hint="eastAsia"/>
              </w:rPr>
              <w:t>的原因如下</w:t>
            </w:r>
            <w:r w:rsidR="00F16550" w:rsidRPr="00153A66">
              <w:rPr>
                <w:rFonts w:asciiTheme="minorEastAsia" w:hAnsiTheme="minorEastAsia" w:hint="eastAsia"/>
              </w:rPr>
              <w:t>。</w:t>
            </w:r>
            <w:r w:rsidR="00BB2F96" w:rsidRPr="00153A66">
              <w:rPr>
                <w:rFonts w:asciiTheme="minorEastAsia" w:hAnsiTheme="minorEastAsia" w:hint="eastAsia"/>
              </w:rPr>
              <w:t>首先，研究中采取的数据是时间跨度较长的面板数据，因此需要考虑时间固定效应；其次，由于存在</w:t>
            </w:r>
            <w:r w:rsidR="00CD7000" w:rsidRPr="00153A66">
              <w:rPr>
                <w:rFonts w:asciiTheme="minorEastAsia" w:hAnsiTheme="minorEastAsia" w:hint="eastAsia"/>
              </w:rPr>
              <w:t>农户个体</w:t>
            </w:r>
            <w:r w:rsidR="00F16550" w:rsidRPr="00153A66">
              <w:rPr>
                <w:rFonts w:asciiTheme="minorEastAsia" w:hAnsiTheme="minorEastAsia" w:hint="eastAsia"/>
              </w:rPr>
              <w:t>禀赋</w:t>
            </w:r>
            <w:r w:rsidR="00CD7000" w:rsidRPr="00153A66">
              <w:rPr>
                <w:rFonts w:asciiTheme="minorEastAsia" w:hAnsiTheme="minorEastAsia" w:hint="eastAsia"/>
              </w:rPr>
              <w:t>的差异性以及土壤异质性，以及截距项与土地生产率的主要影响因素相关的原因，</w:t>
            </w:r>
            <w:r w:rsidR="00BB2F96" w:rsidRPr="00153A66">
              <w:rPr>
                <w:rFonts w:asciiTheme="minorEastAsia" w:hAnsiTheme="minorEastAsia" w:hint="eastAsia"/>
              </w:rPr>
              <w:t>同时需要考虑农户固定效应。</w:t>
            </w:r>
            <w:r w:rsidR="00CD7000" w:rsidRPr="00153A66">
              <w:rPr>
                <w:rFonts w:asciiTheme="minorEastAsia" w:hAnsiTheme="minorEastAsia" w:hint="eastAsia"/>
              </w:rPr>
              <w:t>双向固定效应模型</w:t>
            </w:r>
            <w:r w:rsidR="00B4453A" w:rsidRPr="00153A66">
              <w:rPr>
                <w:rFonts w:asciiTheme="minorEastAsia" w:hAnsiTheme="minorEastAsia" w:hint="eastAsia"/>
              </w:rPr>
              <w:t>的</w:t>
            </w:r>
            <w:r w:rsidR="008F3222" w:rsidRPr="00153A66">
              <w:rPr>
                <w:rFonts w:asciiTheme="minorEastAsia" w:hAnsiTheme="minorEastAsia" w:hint="eastAsia"/>
              </w:rPr>
              <w:t>具体形式如下。</w:t>
            </w:r>
          </w:p>
          <w:p w:rsidR="008F3222" w:rsidRPr="00153A66" w:rsidRDefault="006F3D0C">
            <w:pPr>
              <w:spacing w:beforeLines="100" w:before="326" w:afterLines="100" w:after="326" w:line="440" w:lineRule="exact"/>
              <w:jc w:val="right"/>
              <w:rPr>
                <w:rFonts w:eastAsia="楷体"/>
                <w:i/>
              </w:rPr>
            </w:pPr>
            <w:proofErr w:type="spellStart"/>
            <w:r w:rsidRPr="00153A66">
              <w:rPr>
                <w:rFonts w:eastAsia="楷体"/>
                <w:i/>
              </w:rPr>
              <w:t>y</w:t>
            </w:r>
            <w:r w:rsidR="00CC4200" w:rsidRPr="00153A66">
              <w:rPr>
                <w:rFonts w:eastAsia="楷体"/>
                <w:i/>
                <w:vertAlign w:val="subscript"/>
              </w:rPr>
              <w:t>it</w:t>
            </w:r>
            <w:proofErr w:type="spellEnd"/>
            <w:r w:rsidRPr="00153A66">
              <w:rPr>
                <w:rFonts w:eastAsia="楷体" w:hint="eastAsia"/>
                <w:i/>
              </w:rPr>
              <w:t xml:space="preserve"> =</w:t>
            </w:r>
            <w:r w:rsidR="00293384" w:rsidRPr="00153A66">
              <w:rPr>
                <w:rFonts w:eastAsia="楷体" w:hint="eastAsia"/>
                <w:i/>
              </w:rPr>
              <w:t xml:space="preserve"> </w:t>
            </w:r>
            <w:r w:rsidRPr="00153A66">
              <w:rPr>
                <w:rFonts w:eastAsia="楷体"/>
                <w:i/>
              </w:rPr>
              <w:t>α</w:t>
            </w:r>
            <w:r w:rsidR="00293384" w:rsidRPr="00153A66">
              <w:rPr>
                <w:rFonts w:eastAsia="楷体" w:hint="eastAsia"/>
                <w:i/>
              </w:rPr>
              <w:t xml:space="preserve"> </w:t>
            </w:r>
            <w:r w:rsidR="00293384" w:rsidRPr="00153A66">
              <w:rPr>
                <w:rFonts w:eastAsia="楷体"/>
              </w:rPr>
              <w:t>+</w:t>
            </w:r>
            <w:r w:rsidR="00293384" w:rsidRPr="00153A66">
              <w:rPr>
                <w:rFonts w:eastAsia="楷体" w:hint="eastAsia"/>
              </w:rPr>
              <w:t xml:space="preserve"> </w:t>
            </w:r>
            <w:r w:rsidR="00237ED2" w:rsidRPr="00153A66">
              <w:rPr>
                <w:rFonts w:eastAsia="楷体"/>
                <w:i/>
              </w:rPr>
              <w:t>β</w:t>
            </w:r>
            <w:r w:rsidR="00237ED2" w:rsidRPr="00153A66">
              <w:rPr>
                <w:rFonts w:eastAsia="楷体"/>
                <w:i/>
                <w:vertAlign w:val="subscript"/>
              </w:rPr>
              <w:t>1</w:t>
            </w:r>
            <w:r w:rsidR="00AC3FAD" w:rsidRPr="00153A66">
              <w:rPr>
                <w:rFonts w:eastAsia="楷体"/>
                <w:i/>
              </w:rPr>
              <w:t>OP</w:t>
            </w:r>
            <w:r w:rsidR="00CC4200" w:rsidRPr="00153A66">
              <w:rPr>
                <w:rFonts w:eastAsia="楷体"/>
                <w:i/>
                <w:vertAlign w:val="subscript"/>
              </w:rPr>
              <w:t>it</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r w:rsidR="00237ED2" w:rsidRPr="00153A66">
              <w:rPr>
                <w:rFonts w:eastAsia="楷体"/>
                <w:i/>
              </w:rPr>
              <w:t>β</w:t>
            </w:r>
            <w:r w:rsidR="00237ED2" w:rsidRPr="00153A66">
              <w:rPr>
                <w:rFonts w:eastAsia="楷体"/>
                <w:i/>
                <w:vertAlign w:val="subscript"/>
              </w:rPr>
              <w:t>2</w:t>
            </w:r>
            <w:r w:rsidR="00AC3FAD" w:rsidRPr="00153A66">
              <w:rPr>
                <w:rFonts w:eastAsia="楷体"/>
                <w:i/>
              </w:rPr>
              <w:t>OP</w:t>
            </w:r>
            <w:r w:rsidR="00CC4200" w:rsidRPr="00153A66">
              <w:rPr>
                <w:rFonts w:eastAsia="楷体"/>
                <w:i/>
                <w:vertAlign w:val="subscript"/>
              </w:rPr>
              <w:t>it</w:t>
            </w:r>
            <w:r w:rsidR="00AC3FAD" w:rsidRPr="00153A66">
              <w:rPr>
                <w:rFonts w:eastAsia="楷体"/>
                <w:i/>
                <w:vertAlign w:val="superscript"/>
              </w:rPr>
              <w:t>2</w:t>
            </w:r>
            <w:r w:rsidR="00293384" w:rsidRPr="00153A66">
              <w:rPr>
                <w:rFonts w:eastAsia="楷体" w:hint="eastAsia"/>
                <w:i/>
                <w:vertAlign w:val="superscript"/>
              </w:rPr>
              <w:t xml:space="preserve"> </w:t>
            </w:r>
            <w:r w:rsidR="00293384" w:rsidRPr="00153A66">
              <w:rPr>
                <w:rFonts w:eastAsia="楷体"/>
              </w:rPr>
              <w:t>+</w:t>
            </w:r>
            <w:r w:rsidR="00293384" w:rsidRPr="00153A66">
              <w:rPr>
                <w:rFonts w:eastAsia="楷体" w:hint="eastAsia"/>
              </w:rPr>
              <w:t xml:space="preserve"> </w:t>
            </w:r>
            <w:r w:rsidR="00237ED2" w:rsidRPr="00153A66">
              <w:rPr>
                <w:rFonts w:eastAsia="楷体"/>
                <w:i/>
              </w:rPr>
              <w:t>β</w:t>
            </w:r>
            <w:r w:rsidR="00237ED2" w:rsidRPr="00153A66">
              <w:rPr>
                <w:rFonts w:eastAsia="楷体"/>
                <w:i/>
                <w:vertAlign w:val="subscript"/>
              </w:rPr>
              <w:t>3</w:t>
            </w:r>
            <w:r w:rsidR="000849FF" w:rsidRPr="00153A66">
              <w:rPr>
                <w:rFonts w:eastAsia="楷体"/>
                <w:i/>
              </w:rPr>
              <w:t>OT</w:t>
            </w:r>
            <w:r w:rsidR="00CC4200" w:rsidRPr="00153A66">
              <w:rPr>
                <w:rFonts w:eastAsia="楷体"/>
                <w:i/>
                <w:vertAlign w:val="subscript"/>
              </w:rPr>
              <w:t>it</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proofErr w:type="spellStart"/>
            <w:r w:rsidR="00AC3FAD" w:rsidRPr="00153A66">
              <w:rPr>
                <w:rFonts w:eastAsia="楷体"/>
              </w:rPr>
              <w:t>Σ</w:t>
            </w:r>
            <w:r w:rsidR="00237ED2" w:rsidRPr="00153A66">
              <w:rPr>
                <w:rFonts w:eastAsia="楷体"/>
                <w:i/>
              </w:rPr>
              <w:t>ζ</w:t>
            </w:r>
            <w:r w:rsidR="00237ED2" w:rsidRPr="00153A66">
              <w:rPr>
                <w:rFonts w:eastAsia="楷体"/>
                <w:i/>
                <w:vertAlign w:val="subscript"/>
              </w:rPr>
              <w:t>i</w:t>
            </w:r>
            <w:r w:rsidR="00CC4200" w:rsidRPr="00153A66">
              <w:rPr>
                <w:rFonts w:eastAsia="楷体"/>
                <w:i/>
                <w:vertAlign w:val="subscript"/>
              </w:rPr>
              <w:t>t</w:t>
            </w:r>
            <w:proofErr w:type="spellEnd"/>
            <w:r w:rsidR="005377A6" w:rsidRPr="00153A66">
              <w:rPr>
                <w:rFonts w:eastAsia="楷体" w:hint="eastAsia"/>
                <w:i/>
                <w:vertAlign w:val="subscript"/>
              </w:rPr>
              <w:t xml:space="preserve"> </w:t>
            </w:r>
            <w:r w:rsidR="00AC3FAD" w:rsidRPr="00153A66">
              <w:rPr>
                <w:rFonts w:eastAsia="楷体"/>
                <w:i/>
              </w:rPr>
              <w:t>Z</w:t>
            </w:r>
            <w:r w:rsidR="00AC3FAD" w:rsidRPr="00153A66">
              <w:rPr>
                <w:rFonts w:eastAsia="楷体"/>
                <w:i/>
                <w:vertAlign w:val="subscript"/>
              </w:rPr>
              <w:t>i</w:t>
            </w:r>
            <w:r w:rsidR="00CC4200" w:rsidRPr="00153A66">
              <w:rPr>
                <w:rFonts w:eastAsia="楷体"/>
                <w:i/>
                <w:vertAlign w:val="subscript"/>
              </w:rPr>
              <w:t>t</w:t>
            </w:r>
            <w:r w:rsidR="00293384" w:rsidRPr="00153A66">
              <w:rPr>
                <w:rFonts w:eastAsia="楷体" w:hint="eastAsia"/>
                <w:i/>
                <w:vertAlign w:val="subscript"/>
              </w:rPr>
              <w:t xml:space="preserve"> </w:t>
            </w:r>
            <w:r w:rsidR="00293384" w:rsidRPr="00153A66">
              <w:rPr>
                <w:rFonts w:eastAsia="楷体"/>
              </w:rPr>
              <w:t>+</w:t>
            </w:r>
            <w:r w:rsidRPr="00153A66">
              <w:rPr>
                <w:rFonts w:eastAsia="楷体"/>
                <w:i/>
              </w:rPr>
              <w:t>D</w:t>
            </w:r>
            <w:r w:rsidRPr="00153A66">
              <w:rPr>
                <w:rFonts w:eastAsia="楷体"/>
                <w:i/>
                <w:vertAlign w:val="subscript"/>
              </w:rPr>
              <w:t>i</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r w:rsidRPr="00153A66">
              <w:rPr>
                <w:rFonts w:eastAsia="楷体"/>
                <w:i/>
              </w:rPr>
              <w:t>D</w:t>
            </w:r>
            <w:r w:rsidRPr="00153A66">
              <w:rPr>
                <w:rFonts w:eastAsia="楷体"/>
                <w:i/>
                <w:vertAlign w:val="subscript"/>
              </w:rPr>
              <w:t>t</w:t>
            </w:r>
            <w:r w:rsidR="00293384" w:rsidRPr="00153A66">
              <w:rPr>
                <w:rFonts w:eastAsia="楷体" w:hint="eastAsia"/>
                <w:i/>
                <w:vertAlign w:val="subscript"/>
              </w:rPr>
              <w:t xml:space="preserve"> </w:t>
            </w:r>
            <w:r w:rsidR="00293384" w:rsidRPr="00153A66">
              <w:rPr>
                <w:rFonts w:eastAsia="楷体"/>
              </w:rPr>
              <w:t>+</w:t>
            </w:r>
            <w:r w:rsidR="00293384" w:rsidRPr="00153A66">
              <w:rPr>
                <w:rFonts w:eastAsia="楷体" w:hint="eastAsia"/>
              </w:rPr>
              <w:t xml:space="preserve"> </w:t>
            </w:r>
            <w:proofErr w:type="spellStart"/>
            <w:r w:rsidR="00435D64" w:rsidRPr="00153A66">
              <w:rPr>
                <w:rFonts w:eastAsia="楷体"/>
                <w:i/>
              </w:rPr>
              <w:t>e</w:t>
            </w:r>
            <w:r w:rsidR="001E099E" w:rsidRPr="00153A66">
              <w:rPr>
                <w:rFonts w:eastAsia="楷体"/>
                <w:i/>
                <w:vertAlign w:val="subscript"/>
              </w:rPr>
              <w:t>i</w:t>
            </w:r>
            <w:r w:rsidR="00092F1F" w:rsidRPr="00153A66">
              <w:rPr>
                <w:rFonts w:eastAsia="楷体"/>
                <w:i/>
                <w:vertAlign w:val="subscript"/>
              </w:rPr>
              <w:t>t</w:t>
            </w:r>
            <w:proofErr w:type="spellEnd"/>
            <w:r w:rsidR="00E9686B" w:rsidRPr="00153A66">
              <w:rPr>
                <w:rFonts w:eastAsia="楷体" w:hint="eastAsia"/>
                <w:i/>
              </w:rPr>
              <w:t xml:space="preserve">         </w:t>
            </w:r>
            <w:r w:rsidR="0030532D" w:rsidRPr="00153A66">
              <w:rPr>
                <w:rFonts w:eastAsia="楷体" w:hint="eastAsia"/>
                <w:i/>
              </w:rPr>
              <w:t xml:space="preserve">     </w:t>
            </w:r>
            <w:r w:rsidR="00991C32" w:rsidRPr="00153A66">
              <w:rPr>
                <w:rFonts w:eastAsia="楷体"/>
              </w:rPr>
              <w:t>（</w:t>
            </w:r>
            <w:r w:rsidR="006F4482" w:rsidRPr="00153A66">
              <w:rPr>
                <w:rFonts w:eastAsia="楷体"/>
              </w:rPr>
              <w:t>1</w:t>
            </w:r>
            <w:r w:rsidR="00991C32" w:rsidRPr="00153A66">
              <w:rPr>
                <w:rFonts w:eastAsia="楷体"/>
              </w:rPr>
              <w:t>）</w:t>
            </w:r>
          </w:p>
          <w:p w:rsidR="006F3D0C" w:rsidRPr="00153A66" w:rsidRDefault="0030532D">
            <w:pPr>
              <w:spacing w:before="50" w:afterLines="50" w:after="163" w:line="440" w:lineRule="exact"/>
              <w:ind w:firstLineChars="200" w:firstLine="480"/>
              <w:jc w:val="left"/>
            </w:pPr>
            <w:r w:rsidRPr="00153A66">
              <w:t>式（</w:t>
            </w:r>
            <w:r w:rsidRPr="00153A66">
              <w:t>1</w:t>
            </w:r>
            <w:r w:rsidRPr="00153A66">
              <w:t>）中，</w:t>
            </w:r>
            <w:proofErr w:type="spellStart"/>
            <w:r w:rsidRPr="00153A66">
              <w:rPr>
                <w:i/>
              </w:rPr>
              <w:t>y</w:t>
            </w:r>
            <w:r w:rsidR="00103E2D" w:rsidRPr="00153A66">
              <w:rPr>
                <w:i/>
                <w:vertAlign w:val="subscript"/>
              </w:rPr>
              <w:t>it</w:t>
            </w:r>
            <w:proofErr w:type="spellEnd"/>
            <w:r w:rsidRPr="00153A66">
              <w:t>表示粮食作物</w:t>
            </w:r>
            <w:r w:rsidR="005F34DE" w:rsidRPr="00153A66">
              <w:t>单位面积</w:t>
            </w:r>
            <w:r w:rsidRPr="00153A66">
              <w:t>价值，</w:t>
            </w:r>
            <w:proofErr w:type="spellStart"/>
            <w:r w:rsidRPr="00153A66">
              <w:rPr>
                <w:i/>
              </w:rPr>
              <w:t>OP</w:t>
            </w:r>
            <w:r w:rsidR="00103E2D" w:rsidRPr="00153A66">
              <w:rPr>
                <w:i/>
                <w:vertAlign w:val="subscript"/>
              </w:rPr>
              <w:t>it</w:t>
            </w:r>
            <w:proofErr w:type="spellEnd"/>
            <w:r w:rsidRPr="00153A66">
              <w:t>表示农户实际</w:t>
            </w:r>
            <w:r w:rsidR="00EE7ABB" w:rsidRPr="00153A66">
              <w:rPr>
                <w:rFonts w:hint="eastAsia"/>
              </w:rPr>
              <w:t>经营</w:t>
            </w:r>
            <w:r w:rsidR="00E97943" w:rsidRPr="00153A66">
              <w:rPr>
                <w:rFonts w:hint="eastAsia"/>
              </w:rPr>
              <w:t>的加权平均</w:t>
            </w:r>
            <w:r w:rsidR="00EE7ABB" w:rsidRPr="00153A66">
              <w:t>耕地</w:t>
            </w:r>
            <w:r w:rsidRPr="00153A66">
              <w:t>面积，</w:t>
            </w:r>
            <w:proofErr w:type="spellStart"/>
            <w:r w:rsidR="000849FF" w:rsidRPr="00153A66">
              <w:rPr>
                <w:i/>
              </w:rPr>
              <w:t>OT</w:t>
            </w:r>
            <w:r w:rsidR="00103E2D" w:rsidRPr="00153A66">
              <w:rPr>
                <w:i/>
                <w:vertAlign w:val="subscript"/>
              </w:rPr>
              <w:t>it</w:t>
            </w:r>
            <w:proofErr w:type="spellEnd"/>
            <w:r w:rsidR="000849FF" w:rsidRPr="00153A66">
              <w:rPr>
                <w:rFonts w:hint="eastAsia"/>
              </w:rPr>
              <w:t>表示</w:t>
            </w:r>
            <w:r w:rsidR="00D75AC8" w:rsidRPr="00153A66">
              <w:rPr>
                <w:rFonts w:hint="eastAsia"/>
              </w:rPr>
              <w:t>以</w:t>
            </w:r>
            <w:r w:rsidR="00CD2BEB" w:rsidRPr="00153A66">
              <w:rPr>
                <w:rFonts w:hint="eastAsia"/>
              </w:rPr>
              <w:t>是否具有转包入行为的农户分类变量</w:t>
            </w:r>
            <w:r w:rsidR="005F34DE" w:rsidRPr="00153A66">
              <w:t>，</w:t>
            </w:r>
            <w:r w:rsidR="00606038" w:rsidRPr="00153A66">
              <w:rPr>
                <w:i/>
              </w:rPr>
              <w:t>Z</w:t>
            </w:r>
            <w:r w:rsidR="00606038" w:rsidRPr="00153A66">
              <w:rPr>
                <w:i/>
                <w:vertAlign w:val="subscript"/>
              </w:rPr>
              <w:t>i</w:t>
            </w:r>
            <w:r w:rsidR="00103E2D" w:rsidRPr="00153A66">
              <w:rPr>
                <w:i/>
                <w:vertAlign w:val="subscript"/>
              </w:rPr>
              <w:t>t</w:t>
            </w:r>
            <w:r w:rsidR="00606038" w:rsidRPr="00153A66">
              <w:t>表示其他影响粮食作物单位面积价值的</w:t>
            </w:r>
            <w:r w:rsidR="004B52F5" w:rsidRPr="00153A66">
              <w:rPr>
                <w:rFonts w:hint="eastAsia"/>
              </w:rPr>
              <w:t>控制变量，包括复种指数、</w:t>
            </w:r>
            <w:r w:rsidR="002A3267" w:rsidRPr="00153A66">
              <w:rPr>
                <w:rFonts w:hint="eastAsia"/>
              </w:rPr>
              <w:t>农业保险、</w:t>
            </w:r>
            <w:r w:rsidR="004F24B8" w:rsidRPr="00153A66">
              <w:rPr>
                <w:rFonts w:hint="eastAsia"/>
              </w:rPr>
              <w:t>信贷、</w:t>
            </w:r>
            <w:r w:rsidR="004B52F5" w:rsidRPr="00153A66">
              <w:rPr>
                <w:rFonts w:hint="eastAsia"/>
              </w:rPr>
              <w:t>家庭劳动力情况、</w:t>
            </w:r>
            <w:r w:rsidR="0071375D" w:rsidRPr="00153A66">
              <w:rPr>
                <w:rFonts w:hint="eastAsia"/>
              </w:rPr>
              <w:t>化肥使用、</w:t>
            </w:r>
            <w:r w:rsidR="00FC2B6A" w:rsidRPr="00153A66">
              <w:rPr>
                <w:rFonts w:hint="eastAsia"/>
              </w:rPr>
              <w:t>机械</w:t>
            </w:r>
            <w:r w:rsidR="004B52F5" w:rsidRPr="00153A66">
              <w:rPr>
                <w:rFonts w:hint="eastAsia"/>
              </w:rPr>
              <w:t>投入情况等</w:t>
            </w:r>
            <w:r w:rsidR="0062508C" w:rsidRPr="00153A66">
              <w:rPr>
                <w:rFonts w:hint="eastAsia"/>
              </w:rPr>
              <w:t>，</w:t>
            </w:r>
            <w:r w:rsidR="00655E46" w:rsidRPr="00153A66">
              <w:rPr>
                <w:rFonts w:hint="eastAsia"/>
              </w:rPr>
              <w:t>但不包括不随时间变化而变化的如文化程度、性别等变量，</w:t>
            </w:r>
            <w:r w:rsidR="009710C4" w:rsidRPr="00153A66">
              <w:rPr>
                <w:rFonts w:hint="eastAsia"/>
              </w:rPr>
              <w:t>随机干扰项</w:t>
            </w:r>
            <w:proofErr w:type="spellStart"/>
            <w:r w:rsidR="00435D64" w:rsidRPr="00153A66">
              <w:rPr>
                <w:i/>
              </w:rPr>
              <w:t>e</w:t>
            </w:r>
            <w:r w:rsidR="00103E2D" w:rsidRPr="00153A66">
              <w:rPr>
                <w:i/>
                <w:vertAlign w:val="subscript"/>
              </w:rPr>
              <w:t>it</w:t>
            </w:r>
            <w:proofErr w:type="spellEnd"/>
            <w:r w:rsidR="0062508C" w:rsidRPr="00153A66">
              <w:t>服从</w:t>
            </w:r>
            <w:r w:rsidR="0062508C" w:rsidRPr="00153A66">
              <w:t>N</w:t>
            </w:r>
            <w:r w:rsidR="0062508C" w:rsidRPr="00153A66">
              <w:t>（</w:t>
            </w:r>
            <w:r w:rsidR="0062508C" w:rsidRPr="00153A66">
              <w:t>0</w:t>
            </w:r>
            <w:r w:rsidR="0062508C" w:rsidRPr="00153A66">
              <w:t>，</w:t>
            </w:r>
            <w:r w:rsidR="00544C13" w:rsidRPr="00153A66">
              <w:rPr>
                <w:i/>
              </w:rPr>
              <w:t>σ</w:t>
            </w:r>
            <w:r w:rsidR="00435D64" w:rsidRPr="00153A66">
              <w:rPr>
                <w:i/>
                <w:vertAlign w:val="subscript"/>
              </w:rPr>
              <w:t>e</w:t>
            </w:r>
            <w:r w:rsidR="00544C13" w:rsidRPr="00153A66">
              <w:rPr>
                <w:i/>
                <w:vertAlign w:val="superscript"/>
              </w:rPr>
              <w:t>2</w:t>
            </w:r>
            <w:r w:rsidR="0062508C" w:rsidRPr="00153A66">
              <w:t>）</w:t>
            </w:r>
            <w:r w:rsidR="0062508C" w:rsidRPr="00153A66">
              <w:rPr>
                <w:rFonts w:hint="eastAsia"/>
              </w:rPr>
              <w:t>分布</w:t>
            </w:r>
            <w:r w:rsidR="00905D6B" w:rsidRPr="00153A66">
              <w:t>。</w:t>
            </w:r>
          </w:p>
          <w:p w:rsidR="00B41380" w:rsidRPr="00153A66" w:rsidRDefault="00616194" w:rsidP="00616194">
            <w:pPr>
              <w:spacing w:beforeLines="50" w:before="163" w:afterLines="50" w:after="163" w:line="440" w:lineRule="exact"/>
              <w:ind w:firstLineChars="200" w:firstLine="482"/>
              <w:rPr>
                <w:rFonts w:eastAsia="仿宋"/>
                <w:b/>
              </w:rPr>
            </w:pPr>
            <w:r>
              <w:rPr>
                <w:rFonts w:eastAsia="楷体" w:hint="eastAsia"/>
                <w:b/>
              </w:rPr>
              <w:t>（</w:t>
            </w:r>
            <w:r>
              <w:rPr>
                <w:rFonts w:eastAsia="楷体" w:hint="eastAsia"/>
                <w:b/>
              </w:rPr>
              <w:t>2</w:t>
            </w:r>
            <w:r>
              <w:rPr>
                <w:rFonts w:eastAsia="楷体" w:hint="eastAsia"/>
                <w:b/>
              </w:rPr>
              <w:t>）</w:t>
            </w:r>
            <w:r w:rsidR="00B41380" w:rsidRPr="00153A66">
              <w:rPr>
                <w:rFonts w:ascii="楷体" w:eastAsia="楷体" w:hAnsi="楷体" w:hint="eastAsia"/>
                <w:b/>
              </w:rPr>
              <w:t>门槛回归</w:t>
            </w:r>
            <w:r w:rsidR="00461446" w:rsidRPr="00153A66">
              <w:rPr>
                <w:rFonts w:ascii="楷体" w:eastAsia="楷体" w:hAnsi="楷体" w:hint="eastAsia"/>
                <w:b/>
              </w:rPr>
              <w:t>模型</w:t>
            </w:r>
          </w:p>
          <w:p w:rsidR="002505E0" w:rsidRPr="00153A66" w:rsidRDefault="002505E0">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若式</w:t>
            </w:r>
            <w:r w:rsidRPr="00153A66">
              <w:t>（</w:t>
            </w:r>
            <w:r w:rsidRPr="00153A66">
              <w:t>1</w:t>
            </w:r>
            <w:r w:rsidRPr="00153A66">
              <w:t>）</w:t>
            </w:r>
            <w:r w:rsidRPr="00153A66">
              <w:rPr>
                <w:rFonts w:asciiTheme="minorEastAsia" w:hAnsiTheme="minorEastAsia" w:hint="eastAsia"/>
              </w:rPr>
              <w:t>估计结果表现出土地经营规模与土地生产率确实存在非线性关系，并且可</w:t>
            </w:r>
            <w:r w:rsidR="0034541B" w:rsidRPr="00153A66">
              <w:rPr>
                <w:rFonts w:asciiTheme="minorEastAsia" w:hAnsiTheme="minorEastAsia" w:hint="eastAsia"/>
              </w:rPr>
              <w:t>大致</w:t>
            </w:r>
            <w:r w:rsidR="00496206" w:rsidRPr="00153A66">
              <w:rPr>
                <w:rFonts w:asciiTheme="minorEastAsia" w:hAnsiTheme="minorEastAsia" w:hint="eastAsia"/>
              </w:rPr>
              <w:t>观察</w:t>
            </w:r>
            <w:r w:rsidRPr="00153A66">
              <w:rPr>
                <w:rFonts w:asciiTheme="minorEastAsia" w:hAnsiTheme="minorEastAsia" w:hint="eastAsia"/>
              </w:rPr>
              <w:t>得</w:t>
            </w:r>
            <w:r w:rsidR="0034541B" w:rsidRPr="00153A66">
              <w:rPr>
                <w:rFonts w:asciiTheme="minorEastAsia" w:hAnsiTheme="minorEastAsia" w:hint="eastAsia"/>
              </w:rPr>
              <w:t>到</w:t>
            </w:r>
            <w:r w:rsidRPr="00153A66">
              <w:rPr>
                <w:rFonts w:ascii="宋体" w:hAnsi="宋体" w:hint="eastAsia"/>
              </w:rPr>
              <w:t>两者关系发生转变的</w:t>
            </w:r>
            <w:r w:rsidRPr="00153A66">
              <w:rPr>
                <w:rFonts w:asciiTheme="minorEastAsia" w:hAnsiTheme="minorEastAsia" w:hint="eastAsia"/>
              </w:rPr>
              <w:t>土地经营规模</w:t>
            </w:r>
            <w:r w:rsidR="00CC4B6F" w:rsidRPr="00153A66">
              <w:rPr>
                <w:rFonts w:asciiTheme="minorEastAsia" w:hAnsiTheme="minorEastAsia" w:hint="eastAsia"/>
              </w:rPr>
              <w:t>临界点时，使用门槛回归模型检验式（</w:t>
            </w:r>
            <w:r w:rsidR="00CC4B6F" w:rsidRPr="00153A66">
              <w:t>1</w:t>
            </w:r>
            <w:r w:rsidR="00CC4B6F" w:rsidRPr="00153A66">
              <w:rPr>
                <w:rFonts w:asciiTheme="minorEastAsia" w:hAnsiTheme="minorEastAsia"/>
              </w:rPr>
              <w:t>）</w:t>
            </w:r>
            <w:r w:rsidR="00CC4B6F" w:rsidRPr="00153A66">
              <w:rPr>
                <w:rFonts w:asciiTheme="minorEastAsia" w:hAnsiTheme="minorEastAsia" w:hint="eastAsia"/>
              </w:rPr>
              <w:t>估计结果的可靠性。</w:t>
            </w:r>
            <w:r w:rsidR="005D6EEC" w:rsidRPr="00153A66">
              <w:rPr>
                <w:rFonts w:asciiTheme="minorEastAsia" w:hAnsiTheme="minorEastAsia" w:hint="eastAsia"/>
              </w:rPr>
              <w:t>门槛回归模型具体形式如下。</w:t>
            </w:r>
          </w:p>
          <w:p w:rsidR="00C90194" w:rsidRPr="00153A66" w:rsidRDefault="00C90194">
            <w:pPr>
              <w:spacing w:beforeLines="100" w:before="326" w:afterLines="100" w:after="326" w:line="440" w:lineRule="exact"/>
              <w:ind w:firstLineChars="200" w:firstLine="482"/>
              <w:jc w:val="right"/>
            </w:pPr>
            <w:r w:rsidRPr="00153A66">
              <w:rPr>
                <w:b/>
                <w:i/>
              </w:rPr>
              <w:t>y</w:t>
            </w:r>
            <w:r w:rsidRPr="00153A66">
              <w:rPr>
                <w:i/>
              </w:rPr>
              <w:t xml:space="preserve"> </w:t>
            </w:r>
            <w:r w:rsidRPr="00153A66">
              <w:t>=</w:t>
            </w:r>
            <w:r w:rsidRPr="00153A66">
              <w:rPr>
                <w:i/>
              </w:rPr>
              <w:t xml:space="preserve"> </w:t>
            </w:r>
            <w:r w:rsidR="003C7B61" w:rsidRPr="00153A66">
              <w:rPr>
                <w:b/>
                <w:i/>
              </w:rPr>
              <w:t>X</w:t>
            </w:r>
            <w:r w:rsidR="00F232C3" w:rsidRPr="00153A66">
              <w:rPr>
                <w:rFonts w:hint="eastAsia"/>
              </w:rPr>
              <w:t>(</w:t>
            </w:r>
            <w:r w:rsidRPr="00153A66">
              <w:rPr>
                <w:i/>
              </w:rPr>
              <w:t>OP</w:t>
            </w:r>
            <w:r w:rsidRPr="00153A66">
              <w:rPr>
                <w:rFonts w:hint="eastAsia"/>
                <w:i/>
              </w:rPr>
              <w:t xml:space="preserve">, </w:t>
            </w:r>
            <w:r w:rsidRPr="00153A66">
              <w:rPr>
                <w:i/>
              </w:rPr>
              <w:t>γ</w:t>
            </w:r>
            <w:r w:rsidR="003C7B61" w:rsidRPr="00153A66">
              <w:rPr>
                <w:rFonts w:hint="eastAsia"/>
              </w:rPr>
              <w:t xml:space="preserve">) </w:t>
            </w:r>
            <w:r w:rsidRPr="00153A66">
              <w:rPr>
                <w:b/>
                <w:i/>
              </w:rPr>
              <w:t>β</w:t>
            </w:r>
            <w:r w:rsidR="00293384" w:rsidRPr="00153A66">
              <w:rPr>
                <w:rFonts w:hint="eastAsia"/>
                <w:b/>
                <w:i/>
              </w:rPr>
              <w:t xml:space="preserve"> </w:t>
            </w:r>
            <w:r w:rsidR="00293384" w:rsidRPr="00153A66">
              <w:t>+</w:t>
            </w:r>
            <w:r w:rsidR="00293384" w:rsidRPr="00153A66">
              <w:rPr>
                <w:rFonts w:hint="eastAsia"/>
              </w:rPr>
              <w:t xml:space="preserve"> </w:t>
            </w:r>
            <w:proofErr w:type="spellStart"/>
            <w:r w:rsidR="001E099E" w:rsidRPr="00153A66">
              <w:rPr>
                <w:i/>
              </w:rPr>
              <w:t>μ</w:t>
            </w:r>
            <w:r w:rsidRPr="00153A66">
              <w:rPr>
                <w:i/>
                <w:vertAlign w:val="subscript"/>
              </w:rPr>
              <w:t>i</w:t>
            </w:r>
            <w:proofErr w:type="spellEnd"/>
            <w:r w:rsidRPr="00153A66">
              <w:rPr>
                <w:rFonts w:hint="eastAsia"/>
                <w:i/>
              </w:rPr>
              <w:t xml:space="preserve">   </w:t>
            </w:r>
            <w:r w:rsidR="003C7B61" w:rsidRPr="00153A66">
              <w:rPr>
                <w:rFonts w:hint="eastAsia"/>
                <w:i/>
              </w:rPr>
              <w:t xml:space="preserve">  </w:t>
            </w:r>
            <w:r w:rsidR="00F232C3" w:rsidRPr="00153A66">
              <w:rPr>
                <w:rFonts w:hint="eastAsia"/>
                <w:i/>
              </w:rPr>
              <w:t xml:space="preserve">  </w:t>
            </w:r>
            <w:r w:rsidR="001951A1" w:rsidRPr="00153A66">
              <w:rPr>
                <w:rFonts w:hint="eastAsia"/>
                <w:i/>
              </w:rPr>
              <w:t xml:space="preserve">  </w:t>
            </w:r>
            <w:r w:rsidR="00435D64" w:rsidRPr="00153A66">
              <w:rPr>
                <w:rFonts w:hint="eastAsia"/>
                <w:i/>
              </w:rPr>
              <w:t xml:space="preserve">  </w:t>
            </w:r>
            <w:r w:rsidR="00F232C3" w:rsidRPr="00153A66">
              <w:rPr>
                <w:rFonts w:hint="eastAsia"/>
                <w:i/>
              </w:rPr>
              <w:t xml:space="preserve">    </w:t>
            </w:r>
            <w:r w:rsidR="00435D64" w:rsidRPr="00153A66">
              <w:rPr>
                <w:rFonts w:hint="eastAsia"/>
                <w:i/>
              </w:rPr>
              <w:t xml:space="preserve"> </w:t>
            </w:r>
            <w:r w:rsidR="00E9686B" w:rsidRPr="00153A66">
              <w:rPr>
                <w:rFonts w:hint="eastAsia"/>
                <w:i/>
              </w:rPr>
              <w:t xml:space="preserve"> </w:t>
            </w:r>
            <w:r w:rsidRPr="00153A66">
              <w:rPr>
                <w:rFonts w:hint="eastAsia"/>
                <w:i/>
              </w:rPr>
              <w:t xml:space="preserve">                     </w:t>
            </w:r>
            <w:r w:rsidR="00991C32" w:rsidRPr="00153A66">
              <w:rPr>
                <w:rFonts w:eastAsia="楷体"/>
              </w:rPr>
              <w:t>（</w:t>
            </w:r>
            <w:r w:rsidR="00991C32" w:rsidRPr="00153A66">
              <w:rPr>
                <w:rFonts w:eastAsia="楷体"/>
              </w:rPr>
              <w:t>2</w:t>
            </w:r>
            <w:r w:rsidR="00991C32" w:rsidRPr="00153A66">
              <w:rPr>
                <w:rFonts w:eastAsia="楷体"/>
              </w:rPr>
              <w:t>）</w:t>
            </w:r>
          </w:p>
          <w:p w:rsidR="00C74CEB" w:rsidRPr="00153A66" w:rsidRDefault="00C74CEB">
            <w:pPr>
              <w:wordWrap w:val="0"/>
              <w:spacing w:beforeLines="100" w:before="326" w:afterLines="100" w:after="326" w:line="440" w:lineRule="exact"/>
              <w:ind w:firstLineChars="200" w:firstLine="480"/>
              <w:jc w:val="right"/>
              <w:rPr>
                <w:i/>
              </w:rPr>
            </w:pPr>
            <w:r w:rsidRPr="00153A66">
              <w:t>where</w:t>
            </w:r>
            <w:r w:rsidRPr="00153A66">
              <w:rPr>
                <w:rFonts w:hint="eastAsia"/>
              </w:rPr>
              <w:t xml:space="preserve"> </w:t>
            </w:r>
            <w:r w:rsidR="003C7B61" w:rsidRPr="00153A66">
              <w:rPr>
                <w:b/>
                <w:i/>
              </w:rPr>
              <w:t>X</w:t>
            </w:r>
            <w:r w:rsidRPr="00153A66">
              <w:rPr>
                <w:rFonts w:hint="eastAsia"/>
              </w:rPr>
              <w:t>(</w:t>
            </w:r>
            <w:r w:rsidRPr="00153A66">
              <w:rPr>
                <w:i/>
              </w:rPr>
              <w:t>OP</w:t>
            </w:r>
            <w:r w:rsidRPr="00153A66">
              <w:rPr>
                <w:rFonts w:hint="eastAsia"/>
                <w:i/>
              </w:rPr>
              <w:t xml:space="preserve">, </w:t>
            </w:r>
            <w:r w:rsidRPr="00153A66">
              <w:rPr>
                <w:i/>
              </w:rPr>
              <w:t>γ</w:t>
            </w:r>
            <w:r w:rsidRPr="00153A66">
              <w:rPr>
                <w:rFonts w:hint="eastAsia"/>
              </w:rPr>
              <w:t>)</w:t>
            </w:r>
            <w:r w:rsidR="00293384" w:rsidRPr="00153A66">
              <w:rPr>
                <w:rFonts w:hint="eastAsia"/>
                <w:i/>
              </w:rPr>
              <w:t xml:space="preserve"> </w:t>
            </w:r>
            <w:r w:rsidR="00293384" w:rsidRPr="00153A66">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&lt;</m:t>
                        </m:r>
                        <m:r>
                          <w:rPr>
                            <w:rFonts w:ascii="Cambria Math" w:hAnsi="Cambria Math"/>
                          </w:rPr>
                          <m:t>γ</m:t>
                        </m:r>
                        <m:r>
                          <m:rPr>
                            <m:sty m:val="p"/>
                          </m:rPr>
                          <w:rPr>
                            <w:rFonts w:ascii="Cambria Math" w:hAnsi="Cambria Math"/>
                          </w:rPr>
                          <m:t>)</m:t>
                        </m:r>
                      </m:e>
                    </m:m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&gt;</m:t>
                        </m:r>
                        <m:r>
                          <w:rPr>
                            <w:rFonts w:ascii="Cambria Math" w:hAnsi="Cambria Math"/>
                          </w:rPr>
                          <m:t>γ</m:t>
                        </m:r>
                        <m:r>
                          <m:rPr>
                            <m:sty m:val="p"/>
                          </m:rPr>
                          <w:rPr>
                            <w:rFonts w:ascii="Cambria Math" w:hAnsi="Cambria Math"/>
                          </w:rPr>
                          <m:t>)</m:t>
                        </m:r>
                      </m:e>
                    </m:mr>
                  </m:m>
                </m:e>
              </m:d>
              <m:r>
                <w:rPr>
                  <w:rFonts w:ascii="Cambria Math" w:hAnsi="Cambria Math"/>
                </w:rPr>
                <m:t>, 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oMath>
            <w:r w:rsidR="001E3FAF" w:rsidRPr="00153A66">
              <w:rPr>
                <w:rFonts w:hint="eastAsia"/>
                <w:i/>
              </w:rPr>
              <w:t xml:space="preserve">  </w:t>
            </w:r>
            <w:r w:rsidR="001A2553" w:rsidRPr="00153A66">
              <w:rPr>
                <w:rFonts w:hint="eastAsia"/>
                <w:i/>
              </w:rPr>
              <w:t xml:space="preserve"> </w:t>
            </w:r>
            <w:r w:rsidR="001951A1" w:rsidRPr="00153A66">
              <w:rPr>
                <w:rFonts w:hint="eastAsia"/>
                <w:i/>
              </w:rPr>
              <w:t xml:space="preserve"> </w:t>
            </w:r>
            <w:r w:rsidR="00E9686B" w:rsidRPr="00153A66">
              <w:rPr>
                <w:rFonts w:hint="eastAsia"/>
                <w:i/>
              </w:rPr>
              <w:t xml:space="preserve"> </w:t>
            </w:r>
            <w:r w:rsidR="00682DC1" w:rsidRPr="00153A66">
              <w:rPr>
                <w:rFonts w:hint="eastAsia"/>
                <w:i/>
              </w:rPr>
              <w:t xml:space="preserve"> </w:t>
            </w:r>
            <w:r w:rsidR="00435D64" w:rsidRPr="00153A66">
              <w:rPr>
                <w:rFonts w:hint="eastAsia"/>
                <w:i/>
              </w:rPr>
              <w:t xml:space="preserve"> </w:t>
            </w:r>
            <w:r w:rsidR="004658BC" w:rsidRPr="00153A66">
              <w:rPr>
                <w:rFonts w:hint="eastAsia"/>
                <w:i/>
              </w:rPr>
              <w:t xml:space="preserve"> </w:t>
            </w:r>
            <w:r w:rsidR="00682DC1" w:rsidRPr="00153A66">
              <w:rPr>
                <w:rFonts w:hint="eastAsia"/>
                <w:i/>
              </w:rPr>
              <w:t xml:space="preserve">       </w:t>
            </w:r>
          </w:p>
          <w:p w:rsidR="00E33E86" w:rsidRPr="00153A66" w:rsidRDefault="00E33E86">
            <w:pPr>
              <w:spacing w:before="50" w:afterLines="50" w:after="163" w:line="440" w:lineRule="exact"/>
              <w:ind w:firstLineChars="200" w:firstLine="480"/>
              <w:jc w:val="left"/>
            </w:pPr>
            <w:r w:rsidRPr="00153A66">
              <w:rPr>
                <w:rFonts w:asciiTheme="minorEastAsia" w:hAnsiTheme="minorEastAsia" w:hint="eastAsia"/>
              </w:rPr>
              <w:t>式</w:t>
            </w:r>
            <w:r w:rsidRPr="00153A66">
              <w:t>（</w:t>
            </w:r>
            <w:r w:rsidRPr="00153A66">
              <w:t>2</w:t>
            </w:r>
            <w:r w:rsidRPr="00153A66">
              <w:t>）</w:t>
            </w:r>
            <w:r w:rsidRPr="00153A66">
              <w:rPr>
                <w:rFonts w:hint="eastAsia"/>
              </w:rPr>
              <w:t>中</w:t>
            </w:r>
            <w:r w:rsidRPr="00153A66">
              <w:rPr>
                <w:i/>
              </w:rPr>
              <w:t>X</w:t>
            </w:r>
            <w:r w:rsidRPr="00153A66">
              <w:rPr>
                <w:rFonts w:hint="eastAsia"/>
              </w:rPr>
              <w:t>表示包含农地经营规模的影响土地生产率的所有变量，</w:t>
            </w:r>
            <w:r w:rsidRPr="00153A66">
              <w:rPr>
                <w:i/>
              </w:rPr>
              <w:t>OP</w:t>
            </w:r>
            <w:r w:rsidRPr="00153A66">
              <w:rPr>
                <w:rFonts w:hint="eastAsia"/>
              </w:rPr>
              <w:t>表示门限规模变量，</w:t>
            </w:r>
            <w:r w:rsidRPr="00153A66">
              <w:rPr>
                <w:i/>
              </w:rPr>
              <w:t>γ</w:t>
            </w:r>
            <w:r w:rsidRPr="00153A66">
              <w:rPr>
                <w:rFonts w:hint="eastAsia"/>
              </w:rPr>
              <w:t>为</w:t>
            </w:r>
            <w:proofErr w:type="gramStart"/>
            <w:r w:rsidRPr="00153A66">
              <w:rPr>
                <w:rFonts w:hint="eastAsia"/>
              </w:rPr>
              <w:t>待估计</w:t>
            </w:r>
            <w:proofErr w:type="gramEnd"/>
            <w:r w:rsidRPr="00153A66">
              <w:rPr>
                <w:rFonts w:hint="eastAsia"/>
              </w:rPr>
              <w:t>的门限值</w:t>
            </w:r>
            <w:r w:rsidR="00275F9C" w:rsidRPr="00153A66">
              <w:rPr>
                <w:rFonts w:hint="eastAsia"/>
              </w:rPr>
              <w:t>，随机干扰项</w:t>
            </w:r>
            <w:proofErr w:type="spellStart"/>
            <w:r w:rsidR="00275F9C" w:rsidRPr="00153A66">
              <w:rPr>
                <w:i/>
              </w:rPr>
              <w:t>μ</w:t>
            </w:r>
            <w:r w:rsidR="00275F9C" w:rsidRPr="00153A66">
              <w:rPr>
                <w:i/>
                <w:vertAlign w:val="subscript"/>
              </w:rPr>
              <w:t>it</w:t>
            </w:r>
            <w:proofErr w:type="spellEnd"/>
            <w:r w:rsidR="00275F9C" w:rsidRPr="00153A66">
              <w:t>服从</w:t>
            </w:r>
            <w:r w:rsidR="00275F9C" w:rsidRPr="00153A66">
              <w:t>N</w:t>
            </w:r>
            <w:r w:rsidR="00275F9C" w:rsidRPr="00153A66">
              <w:t>（</w:t>
            </w:r>
            <w:r w:rsidR="00275F9C" w:rsidRPr="00153A66">
              <w:t>0</w:t>
            </w:r>
            <w:r w:rsidR="00275F9C" w:rsidRPr="00153A66">
              <w:t>，</w:t>
            </w:r>
            <w:r w:rsidR="00544C13" w:rsidRPr="00153A66">
              <w:rPr>
                <w:i/>
              </w:rPr>
              <w:t>σ</w:t>
            </w:r>
            <w:r w:rsidR="00544C13" w:rsidRPr="00153A66">
              <w:rPr>
                <w:i/>
                <w:vertAlign w:val="subscript"/>
              </w:rPr>
              <w:t>μ</w:t>
            </w:r>
            <w:r w:rsidR="00544C13" w:rsidRPr="00153A66">
              <w:rPr>
                <w:i/>
                <w:vertAlign w:val="superscript"/>
              </w:rPr>
              <w:t>2</w:t>
            </w:r>
            <w:r w:rsidR="00275F9C" w:rsidRPr="00153A66">
              <w:t>）</w:t>
            </w:r>
            <w:r w:rsidR="00275F9C" w:rsidRPr="00153A66">
              <w:rPr>
                <w:rFonts w:hint="eastAsia"/>
              </w:rPr>
              <w:t>分布</w:t>
            </w:r>
            <w:r w:rsidR="00275F9C" w:rsidRPr="00153A66">
              <w:t>。</w:t>
            </w:r>
            <w:r w:rsidR="00655E46" w:rsidRPr="00153A66">
              <w:rPr>
                <w:rFonts w:hint="eastAsia"/>
              </w:rPr>
              <w:t>式（</w:t>
            </w:r>
            <w:r w:rsidR="00655E46" w:rsidRPr="00153A66">
              <w:t>2</w:t>
            </w:r>
            <w:r w:rsidR="00655E46" w:rsidRPr="00153A66">
              <w:rPr>
                <w:rFonts w:hint="eastAsia"/>
              </w:rPr>
              <w:t>）采用最小二乘法进行估计，</w:t>
            </w:r>
            <w:r w:rsidR="0075297B" w:rsidRPr="00153A66">
              <w:rPr>
                <w:rFonts w:hint="eastAsia"/>
              </w:rPr>
              <w:t>这一模型也常被称为最小二乘虚拟变量模型。</w:t>
            </w:r>
          </w:p>
          <w:p w:rsidR="007B4494" w:rsidRPr="00153A66" w:rsidRDefault="00616194" w:rsidP="00616194">
            <w:pPr>
              <w:spacing w:beforeLines="50" w:before="163" w:afterLines="50" w:after="163" w:line="440" w:lineRule="exact"/>
              <w:ind w:firstLineChars="200" w:firstLine="482"/>
              <w:rPr>
                <w:rFonts w:ascii="楷体" w:eastAsia="楷体" w:hAnsi="楷体"/>
                <w:b/>
              </w:rPr>
            </w:pPr>
            <w:r>
              <w:rPr>
                <w:rFonts w:eastAsia="楷体" w:hint="eastAsia"/>
                <w:b/>
              </w:rPr>
              <w:t>（</w:t>
            </w:r>
            <w:r>
              <w:rPr>
                <w:rFonts w:eastAsia="楷体" w:hint="eastAsia"/>
                <w:b/>
              </w:rPr>
              <w:t>3</w:t>
            </w:r>
            <w:r>
              <w:rPr>
                <w:rFonts w:eastAsia="楷体" w:hint="eastAsia"/>
                <w:b/>
              </w:rPr>
              <w:t>）</w:t>
            </w:r>
            <w:r w:rsidR="001874A7">
              <w:rPr>
                <w:rFonts w:ascii="楷体" w:eastAsia="楷体" w:hAnsi="楷体" w:hint="eastAsia"/>
                <w:b/>
              </w:rPr>
              <w:t>指标分析法</w:t>
            </w:r>
          </w:p>
          <w:p w:rsidR="009C47FB" w:rsidRPr="00153A66" w:rsidRDefault="001874A7" w:rsidP="001874A7">
            <w:pPr>
              <w:spacing w:beforeLines="50" w:before="163" w:afterLines="50" w:after="163" w:line="440" w:lineRule="exact"/>
              <w:ind w:firstLineChars="200" w:firstLine="480"/>
              <w:rPr>
                <w:rFonts w:asciiTheme="minorEastAsia" w:hAnsiTheme="minorEastAsia"/>
                <w:b/>
              </w:rPr>
            </w:pPr>
            <w:r>
              <w:rPr>
                <w:rFonts w:asciiTheme="minorEastAsia" w:hAnsiTheme="minorEastAsia" w:hint="eastAsia"/>
              </w:rPr>
              <w:t>对于模型中所使用的农地经营面积和</w:t>
            </w:r>
            <w:r w:rsidR="006927DB">
              <w:rPr>
                <w:rFonts w:asciiTheme="minorEastAsia" w:hAnsiTheme="minorEastAsia" w:hint="eastAsia"/>
              </w:rPr>
              <w:t>复种指数</w:t>
            </w:r>
            <w:r w:rsidR="005A33C6">
              <w:rPr>
                <w:rFonts w:asciiTheme="minorEastAsia" w:hAnsiTheme="minorEastAsia" w:hint="eastAsia"/>
              </w:rPr>
              <w:t>使用</w:t>
            </w:r>
            <w:r w:rsidR="006927DB">
              <w:rPr>
                <w:rFonts w:asciiTheme="minorEastAsia" w:hAnsiTheme="minorEastAsia" w:hint="eastAsia"/>
              </w:rPr>
              <w:t>农户数据测算出来。</w:t>
            </w:r>
          </w:p>
          <w:p w:rsidR="00C73EA2"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4</w:t>
            </w:r>
            <w:r w:rsidR="00136F15" w:rsidRPr="00153A66">
              <w:rPr>
                <w:rFonts w:ascii="华文中宋" w:eastAsia="华文中宋" w:hAnsi="华文中宋" w:hint="eastAsia"/>
              </w:rPr>
              <w:t>．</w:t>
            </w:r>
            <w:r w:rsidR="00BE62C6" w:rsidRPr="00153A66">
              <w:rPr>
                <w:rFonts w:ascii="华文中宋" w:eastAsia="华文中宋" w:hAnsi="华文中宋" w:hint="eastAsia"/>
              </w:rPr>
              <w:t>数据来源</w:t>
            </w:r>
          </w:p>
          <w:p w:rsidR="00DE01B6" w:rsidRPr="00153A66" w:rsidRDefault="00D235B4" w:rsidP="00616194">
            <w:pPr>
              <w:spacing w:beforeLines="50" w:before="163" w:afterLines="50" w:after="163" w:line="440" w:lineRule="exact"/>
              <w:ind w:firstLineChars="200" w:firstLine="480"/>
              <w:jc w:val="left"/>
            </w:pPr>
            <w:r w:rsidRPr="00153A66">
              <w:rPr>
                <w:rFonts w:ascii="宋体" w:hAnsi="宋体" w:hint="eastAsia"/>
              </w:rPr>
              <w:t>本研究使用的数据</w:t>
            </w:r>
            <w:r w:rsidR="00616194">
              <w:rPr>
                <w:rFonts w:ascii="宋体" w:hAnsi="宋体" w:hint="eastAsia"/>
              </w:rPr>
              <w:t>主要来自于</w:t>
            </w:r>
            <w:r w:rsidRPr="00153A66">
              <w:rPr>
                <w:rFonts w:ascii="宋体" w:hAnsi="宋体" w:hint="eastAsia"/>
              </w:rPr>
              <w:t>农业</w:t>
            </w:r>
            <w:r w:rsidR="007E7FAC" w:rsidRPr="00153A66">
              <w:rPr>
                <w:rFonts w:ascii="宋体" w:hAnsi="宋体" w:hint="eastAsia"/>
              </w:rPr>
              <w:t>农村</w:t>
            </w:r>
            <w:r w:rsidRPr="00153A66">
              <w:rPr>
                <w:rFonts w:ascii="宋体" w:hAnsi="宋体" w:hint="eastAsia"/>
              </w:rPr>
              <w:t>部农村经济研究中心全国农村固定观察点数据</w:t>
            </w:r>
            <w:r w:rsidR="00616194">
              <w:rPr>
                <w:rFonts w:ascii="宋体" w:hAnsi="宋体" w:hint="eastAsia"/>
              </w:rPr>
              <w:t>。</w:t>
            </w:r>
            <w:r w:rsidR="00717012" w:rsidRPr="00153A66">
              <w:rPr>
                <w:rFonts w:hint="eastAsia"/>
              </w:rPr>
              <w:t>本</w:t>
            </w:r>
            <w:r w:rsidR="00717012" w:rsidRPr="00153A66">
              <w:rPr>
                <w:rFonts w:hint="eastAsia"/>
              </w:rPr>
              <w:lastRenderedPageBreak/>
              <w:t>研究是</w:t>
            </w:r>
            <w:r w:rsidR="00B72C6D" w:rsidRPr="00153A66">
              <w:rPr>
                <w:rFonts w:hint="eastAsia"/>
              </w:rPr>
              <w:t>从</w:t>
            </w:r>
            <w:r w:rsidR="00717012" w:rsidRPr="00153A66">
              <w:rPr>
                <w:rFonts w:hint="eastAsia"/>
              </w:rPr>
              <w:t>微观层面</w:t>
            </w:r>
            <w:r w:rsidR="00B72C6D" w:rsidRPr="00153A66">
              <w:rPr>
                <w:rFonts w:hint="eastAsia"/>
              </w:rPr>
              <w:t>出发</w:t>
            </w:r>
            <w:r w:rsidR="00717012" w:rsidRPr="00153A66">
              <w:rPr>
                <w:rFonts w:hint="eastAsia"/>
              </w:rPr>
              <w:t>，研究土地生产率</w:t>
            </w:r>
            <w:r w:rsidR="00F6086E" w:rsidRPr="00153A66">
              <w:rPr>
                <w:rFonts w:hint="eastAsia"/>
              </w:rPr>
              <w:t>如何随着</w:t>
            </w:r>
            <w:r w:rsidR="00717012" w:rsidRPr="00153A66">
              <w:rPr>
                <w:rFonts w:hint="eastAsia"/>
              </w:rPr>
              <w:t>农户</w:t>
            </w:r>
            <w:r w:rsidR="00B72C6D" w:rsidRPr="00153A66">
              <w:rPr>
                <w:rFonts w:hint="eastAsia"/>
              </w:rPr>
              <w:t>生产行为调整而变化</w:t>
            </w:r>
            <w:r w:rsidR="00F6086E" w:rsidRPr="00153A66">
              <w:rPr>
                <w:rFonts w:hint="eastAsia"/>
              </w:rPr>
              <w:t>的问题</w:t>
            </w:r>
            <w:r w:rsidR="00AB5679" w:rsidRPr="00153A66">
              <w:rPr>
                <w:rFonts w:hint="eastAsia"/>
              </w:rPr>
              <w:t>，因此所用数据与</w:t>
            </w:r>
            <w:r w:rsidR="00374FEB" w:rsidRPr="00153A66">
              <w:rPr>
                <w:rFonts w:hint="eastAsia"/>
              </w:rPr>
              <w:t>当前</w:t>
            </w:r>
            <w:r w:rsidR="00AB5679" w:rsidRPr="00153A66">
              <w:rPr>
                <w:rFonts w:hint="eastAsia"/>
              </w:rPr>
              <w:t>多数</w:t>
            </w:r>
            <w:r w:rsidR="00507F6E" w:rsidRPr="00153A66">
              <w:rPr>
                <w:rFonts w:hint="eastAsia"/>
              </w:rPr>
              <w:t>关于效率与</w:t>
            </w:r>
            <w:r w:rsidR="00374FEB" w:rsidRPr="00153A66">
              <w:rPr>
                <w:rFonts w:hint="eastAsia"/>
              </w:rPr>
              <w:t>规模的研究</w:t>
            </w:r>
            <w:r w:rsidR="00AB5679" w:rsidRPr="00153A66">
              <w:rPr>
                <w:rFonts w:hint="eastAsia"/>
              </w:rPr>
              <w:t>一致，采取农户层面微观调查数据。</w:t>
            </w:r>
            <w:r w:rsidR="009429F6" w:rsidRPr="00153A66">
              <w:rPr>
                <w:rFonts w:hint="eastAsia"/>
              </w:rPr>
              <w:t>全国</w:t>
            </w:r>
            <w:r w:rsidR="00F6480F" w:rsidRPr="00153A66">
              <w:rPr>
                <w:rFonts w:hint="eastAsia"/>
              </w:rPr>
              <w:t>农村固定观察点数据具有</w:t>
            </w:r>
            <w:r w:rsidR="009429F6" w:rsidRPr="00153A66">
              <w:rPr>
                <w:rFonts w:hint="eastAsia"/>
              </w:rPr>
              <w:t>诸多</w:t>
            </w:r>
            <w:r w:rsidR="00F6480F" w:rsidRPr="00153A66">
              <w:rPr>
                <w:rFonts w:hint="eastAsia"/>
              </w:rPr>
              <w:t>优点</w:t>
            </w:r>
            <w:r w:rsidR="009429F6" w:rsidRPr="00153A66">
              <w:rPr>
                <w:rFonts w:hint="eastAsia"/>
              </w:rPr>
              <w:t>，是研究农村、农业和农民情况的首选。</w:t>
            </w:r>
            <w:r w:rsidR="00F6480F" w:rsidRPr="00153A66">
              <w:rPr>
                <w:rFonts w:hint="eastAsia"/>
              </w:rPr>
              <w:t>首先，</w:t>
            </w:r>
            <w:r w:rsidR="005350DE" w:rsidRPr="00153A66">
              <w:rPr>
                <w:rFonts w:hint="eastAsia"/>
              </w:rPr>
              <w:t>该数据库</w:t>
            </w:r>
            <w:r w:rsidR="00F6480F" w:rsidRPr="00153A66">
              <w:rPr>
                <w:rFonts w:hint="eastAsia"/>
              </w:rPr>
              <w:t>时间跨度长、样本量大且覆盖面广；其次，该数据每年按统一口径全面收集所有样本村和户的数据，</w:t>
            </w:r>
            <w:r w:rsidR="00AA2568" w:rsidRPr="00153A66">
              <w:rPr>
                <w:rFonts w:hint="eastAsia"/>
              </w:rPr>
              <w:t>可通过数据匹配获得面板数据；最后，该数据库较为全面的考察了农业生产生活情况，可以从中获取本研究所需要的如农户耕地情况</w:t>
            </w:r>
            <w:r w:rsidR="00C81772" w:rsidRPr="00153A66">
              <w:rPr>
                <w:rFonts w:hint="eastAsia"/>
              </w:rPr>
              <w:t>、家庭劳动力数、家庭类型、粮食作物分类别的产量、</w:t>
            </w:r>
            <w:r w:rsidR="00A04A60" w:rsidRPr="00153A66">
              <w:rPr>
                <w:rFonts w:hint="eastAsia"/>
              </w:rPr>
              <w:t>家庭</w:t>
            </w:r>
            <w:r w:rsidR="00C81772" w:rsidRPr="00153A66">
              <w:rPr>
                <w:rFonts w:hint="eastAsia"/>
              </w:rPr>
              <w:t>收入</w:t>
            </w:r>
            <w:r w:rsidR="00A04A60" w:rsidRPr="00153A66">
              <w:rPr>
                <w:rFonts w:hint="eastAsia"/>
              </w:rPr>
              <w:t>类型及来源</w:t>
            </w:r>
            <w:r w:rsidR="00C81772" w:rsidRPr="00153A66">
              <w:rPr>
                <w:rFonts w:hint="eastAsia"/>
              </w:rPr>
              <w:t>、化肥和机械的投入情况等</w:t>
            </w:r>
            <w:r w:rsidR="00203C53" w:rsidRPr="00153A66">
              <w:rPr>
                <w:rFonts w:hint="eastAsia"/>
              </w:rPr>
              <w:t>关键数据</w:t>
            </w:r>
            <w:r w:rsidR="00C81772" w:rsidRPr="00153A66">
              <w:rPr>
                <w:rFonts w:hint="eastAsia"/>
              </w:rPr>
              <w:t>。</w:t>
            </w:r>
          </w:p>
          <w:p w:rsidR="0074450F"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5</w:t>
            </w:r>
            <w:r w:rsidR="00136F15" w:rsidRPr="00153A66">
              <w:rPr>
                <w:rFonts w:ascii="华文中宋" w:eastAsia="华文中宋" w:hAnsi="华文中宋" w:hint="eastAsia"/>
              </w:rPr>
              <w:t>．</w:t>
            </w:r>
            <w:r w:rsidR="00BE62C6" w:rsidRPr="00153A66">
              <w:rPr>
                <w:rFonts w:ascii="华文中宋" w:eastAsia="华文中宋" w:hAnsi="华文中宋" w:hint="eastAsia"/>
              </w:rPr>
              <w:t>拟解决的关键问题</w:t>
            </w:r>
          </w:p>
          <w:p w:rsidR="004A68FD" w:rsidRPr="00153A66" w:rsidRDefault="001F521C">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153A66">
              <w:t>1</w:t>
            </w:r>
            <w:r w:rsidRPr="00153A66">
              <w:rPr>
                <w:rFonts w:hint="eastAsia"/>
              </w:rPr>
              <w:t>）</w:t>
            </w:r>
            <w:r w:rsidR="008503FF" w:rsidRPr="00153A66">
              <w:rPr>
                <w:rFonts w:asciiTheme="minorEastAsia" w:hAnsiTheme="minorEastAsia" w:hint="eastAsia"/>
              </w:rPr>
              <w:t>分</w:t>
            </w:r>
            <w:r w:rsidR="00BA3C13" w:rsidRPr="00153A66">
              <w:rPr>
                <w:rFonts w:asciiTheme="minorEastAsia" w:hAnsiTheme="minorEastAsia" w:hint="eastAsia"/>
              </w:rPr>
              <w:t>种植结构</w:t>
            </w:r>
            <w:r w:rsidR="008503FF" w:rsidRPr="00153A66">
              <w:rPr>
                <w:rFonts w:asciiTheme="minorEastAsia" w:hAnsiTheme="minorEastAsia" w:hint="eastAsia"/>
              </w:rPr>
              <w:t>分析，</w:t>
            </w:r>
            <w:r w:rsidR="0092424D" w:rsidRPr="00153A66">
              <w:rPr>
                <w:rFonts w:asciiTheme="minorEastAsia" w:hAnsiTheme="minorEastAsia" w:hint="eastAsia"/>
              </w:rPr>
              <w:t>农地经营规模与土地生产率</w:t>
            </w:r>
            <w:r w:rsidR="008503FF" w:rsidRPr="00153A66">
              <w:rPr>
                <w:rFonts w:asciiTheme="minorEastAsia" w:hAnsiTheme="minorEastAsia" w:hint="eastAsia"/>
              </w:rPr>
              <w:t>具体呈现何种关系</w:t>
            </w:r>
            <w:r w:rsidR="007B17C3" w:rsidRPr="00153A66">
              <w:rPr>
                <w:rFonts w:asciiTheme="minorEastAsia" w:hAnsiTheme="minorEastAsia" w:hint="eastAsia"/>
              </w:rPr>
              <w:t>。</w:t>
            </w:r>
            <w:r w:rsidR="004F0B8D" w:rsidRPr="00153A66">
              <w:rPr>
                <w:rFonts w:asciiTheme="minorEastAsia" w:hAnsiTheme="minorEastAsia" w:hint="eastAsia"/>
              </w:rPr>
              <w:t>关键在于</w:t>
            </w:r>
            <w:r w:rsidR="00655648" w:rsidRPr="00153A66">
              <w:rPr>
                <w:rFonts w:asciiTheme="minorEastAsia" w:hAnsiTheme="minorEastAsia" w:hint="eastAsia"/>
              </w:rPr>
              <w:t>土地生产率影响因素的认识</w:t>
            </w:r>
            <w:r w:rsidR="004F0B8D" w:rsidRPr="00153A66">
              <w:rPr>
                <w:rFonts w:asciiTheme="minorEastAsia" w:hAnsiTheme="minorEastAsia" w:hint="eastAsia"/>
              </w:rPr>
              <w:t>是否全面，衡量</w:t>
            </w:r>
            <w:r w:rsidR="00893C6D" w:rsidRPr="00153A66">
              <w:rPr>
                <w:rFonts w:asciiTheme="minorEastAsia" w:hAnsiTheme="minorEastAsia" w:hint="eastAsia"/>
              </w:rPr>
              <w:t>变量</w:t>
            </w:r>
            <w:r w:rsidR="004F0B8D" w:rsidRPr="00153A66">
              <w:rPr>
                <w:rFonts w:asciiTheme="minorEastAsia" w:hAnsiTheme="minorEastAsia" w:hint="eastAsia"/>
              </w:rPr>
              <w:t>的数据处理</w:t>
            </w:r>
            <w:r w:rsidR="00893C6D" w:rsidRPr="00153A66">
              <w:rPr>
                <w:rFonts w:asciiTheme="minorEastAsia" w:hAnsiTheme="minorEastAsia" w:hint="eastAsia"/>
              </w:rPr>
              <w:t>是否灵活</w:t>
            </w:r>
            <w:r w:rsidR="004D21E8" w:rsidRPr="00153A66">
              <w:rPr>
                <w:rFonts w:asciiTheme="minorEastAsia" w:hAnsiTheme="minorEastAsia" w:hint="eastAsia"/>
              </w:rPr>
              <w:t>、</w:t>
            </w:r>
            <w:r w:rsidR="00893C6D" w:rsidRPr="00153A66">
              <w:rPr>
                <w:rFonts w:asciiTheme="minorEastAsia" w:hAnsiTheme="minorEastAsia" w:hint="eastAsia"/>
              </w:rPr>
              <w:t>能反应农户生产现实</w:t>
            </w:r>
            <w:r w:rsidR="004D21E8" w:rsidRPr="00153A66">
              <w:rPr>
                <w:rFonts w:asciiTheme="minorEastAsia" w:hAnsiTheme="minorEastAsia" w:hint="eastAsia"/>
              </w:rPr>
              <w:t>，模型选择是否能够解决农户家庭资源禀赋异质性的问题等</w:t>
            </w:r>
            <w:r w:rsidR="00893C6D" w:rsidRPr="00153A66">
              <w:rPr>
                <w:rFonts w:asciiTheme="minorEastAsia" w:hAnsiTheme="minorEastAsia" w:hint="eastAsia"/>
              </w:rPr>
              <w:t>。</w:t>
            </w:r>
            <w:r w:rsidR="004D21E8" w:rsidRPr="00153A66">
              <w:rPr>
                <w:rFonts w:asciiTheme="minorEastAsia" w:hAnsiTheme="minorEastAsia" w:hint="eastAsia"/>
              </w:rPr>
              <w:t>本文拟采取双向固定效应模型</w:t>
            </w:r>
            <w:r w:rsidR="00364E18" w:rsidRPr="00153A66">
              <w:rPr>
                <w:rFonts w:asciiTheme="minorEastAsia" w:hAnsiTheme="minorEastAsia" w:hint="eastAsia"/>
              </w:rPr>
              <w:t>分析农地经营规模与土地生产率的关系，以门槛回归模型检验结果是否可靠。</w:t>
            </w:r>
          </w:p>
          <w:p w:rsidR="007B17C3" w:rsidDel="00787A7F" w:rsidRDefault="001F521C">
            <w:pPr>
              <w:spacing w:beforeLines="50" w:before="163" w:afterLines="50" w:after="163" w:line="440" w:lineRule="exact"/>
              <w:ind w:firstLineChars="200" w:firstLine="480"/>
              <w:rPr>
                <w:del w:id="52" w:author="曾翠红" w:date="2018-06-06T23:21:00Z"/>
                <w:rFonts w:asciiTheme="minorEastAsia" w:hAnsiTheme="minorEastAsia"/>
              </w:rPr>
            </w:pPr>
            <w:r w:rsidRPr="00153A66">
              <w:rPr>
                <w:rFonts w:hint="eastAsia"/>
              </w:rPr>
              <w:t>（</w:t>
            </w:r>
            <w:r w:rsidR="00FD3851" w:rsidRPr="00153A66">
              <w:t>2</w:t>
            </w:r>
            <w:r w:rsidRPr="00153A66">
              <w:rPr>
                <w:rFonts w:hint="eastAsia"/>
              </w:rPr>
              <w:t>）</w:t>
            </w:r>
            <w:r w:rsidR="00A757F3" w:rsidRPr="00153A66">
              <w:rPr>
                <w:rFonts w:asciiTheme="minorEastAsia" w:hAnsiTheme="minorEastAsia" w:hint="eastAsia"/>
              </w:rPr>
              <w:t>为农地经营规模与土地生产率的关系提供合理解释。</w:t>
            </w:r>
            <w:proofErr w:type="gramStart"/>
            <w:r w:rsidR="004324FF" w:rsidRPr="00153A66">
              <w:rPr>
                <w:rFonts w:asciiTheme="minorEastAsia" w:hAnsiTheme="minorEastAsia" w:hint="eastAsia"/>
              </w:rPr>
              <w:t>若</w:t>
            </w:r>
            <w:r w:rsidR="00F74A00" w:rsidRPr="00153A66">
              <w:rPr>
                <w:rFonts w:asciiTheme="minorEastAsia" w:hAnsiTheme="minorEastAsia" w:hint="eastAsia"/>
              </w:rPr>
              <w:t>不同</w:t>
            </w:r>
            <w:proofErr w:type="gramEnd"/>
            <w:r w:rsidR="00F74A00" w:rsidRPr="00153A66">
              <w:rPr>
                <w:rFonts w:asciiTheme="minorEastAsia" w:hAnsiTheme="minorEastAsia" w:hint="eastAsia"/>
              </w:rPr>
              <w:t>种植结构的同一</w:t>
            </w:r>
            <w:r w:rsidR="004324FF" w:rsidRPr="00153A66">
              <w:rPr>
                <w:rFonts w:asciiTheme="minorEastAsia" w:hAnsiTheme="minorEastAsia" w:hint="eastAsia"/>
              </w:rPr>
              <w:t>区域</w:t>
            </w:r>
            <w:r w:rsidR="00F74A00" w:rsidRPr="00153A66">
              <w:rPr>
                <w:rFonts w:asciiTheme="minorEastAsia" w:hAnsiTheme="minorEastAsia" w:hint="eastAsia"/>
              </w:rPr>
              <w:t>土地投入产出关系</w:t>
            </w:r>
            <w:r w:rsidR="004324FF" w:rsidRPr="00153A66">
              <w:rPr>
                <w:rFonts w:asciiTheme="minorEastAsia" w:hAnsiTheme="minorEastAsia" w:hint="eastAsia"/>
              </w:rPr>
              <w:t>呈现结果一致，</w:t>
            </w:r>
            <w:r w:rsidR="00FD3851" w:rsidRPr="00153A66">
              <w:rPr>
                <w:rFonts w:asciiTheme="minorEastAsia" w:hAnsiTheme="minorEastAsia" w:hint="eastAsia"/>
              </w:rPr>
              <w:t>可</w:t>
            </w:r>
            <w:r w:rsidR="0018072F" w:rsidRPr="00153A66">
              <w:rPr>
                <w:rFonts w:asciiTheme="minorEastAsia" w:hAnsiTheme="minorEastAsia" w:hint="eastAsia"/>
              </w:rPr>
              <w:t>通过比较本研究与其他研究的差异为两者关系的不确定提供解释</w:t>
            </w:r>
            <w:r w:rsidR="004324FF" w:rsidRPr="00153A66">
              <w:rPr>
                <w:rFonts w:asciiTheme="minorEastAsia" w:hAnsiTheme="minorEastAsia" w:hint="eastAsia"/>
              </w:rPr>
              <w:t>；若呈现不同的变化关系，</w:t>
            </w:r>
            <w:r w:rsidR="00442C00" w:rsidRPr="00153A66">
              <w:rPr>
                <w:rFonts w:asciiTheme="minorEastAsia" w:hAnsiTheme="minorEastAsia" w:hint="eastAsia"/>
              </w:rPr>
              <w:t>可通过比较</w:t>
            </w:r>
            <w:r w:rsidR="004324FF" w:rsidRPr="00153A66">
              <w:rPr>
                <w:rFonts w:asciiTheme="minorEastAsia" w:hAnsiTheme="minorEastAsia" w:hint="eastAsia"/>
              </w:rPr>
              <w:t>寻找</w:t>
            </w:r>
            <w:r w:rsidR="004B4818" w:rsidRPr="00153A66">
              <w:rPr>
                <w:rFonts w:asciiTheme="minorEastAsia" w:hAnsiTheme="minorEastAsia" w:hint="eastAsia"/>
              </w:rPr>
              <w:t>差异形成</w:t>
            </w:r>
            <w:r w:rsidR="00A66E1C" w:rsidRPr="00153A66">
              <w:rPr>
                <w:rFonts w:asciiTheme="minorEastAsia" w:hAnsiTheme="minorEastAsia" w:hint="eastAsia"/>
              </w:rPr>
              <w:t>的</w:t>
            </w:r>
            <w:r w:rsidR="004B4818" w:rsidRPr="00153A66">
              <w:rPr>
                <w:rFonts w:asciiTheme="minorEastAsia" w:hAnsiTheme="minorEastAsia" w:hint="eastAsia"/>
              </w:rPr>
              <w:t>原因。</w:t>
            </w:r>
          </w:p>
          <w:p w:rsidR="00346DF4"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6</w:t>
            </w:r>
            <w:r w:rsidR="0074450F" w:rsidRPr="00153A66">
              <w:rPr>
                <w:rFonts w:ascii="华文中宋" w:eastAsia="华文中宋" w:hAnsi="华文中宋" w:hint="eastAsia"/>
              </w:rPr>
              <w:t>．研究</w:t>
            </w:r>
            <w:r w:rsidR="00346DF4" w:rsidRPr="00153A66">
              <w:rPr>
                <w:rFonts w:ascii="华文中宋" w:eastAsia="华文中宋" w:hAnsi="华文中宋" w:hint="eastAsia"/>
              </w:rPr>
              <w:t>特色与创新</w:t>
            </w:r>
            <w:r w:rsidR="0074450F" w:rsidRPr="00153A66">
              <w:rPr>
                <w:rFonts w:ascii="华文中宋" w:eastAsia="华文中宋" w:hAnsi="华文中宋" w:hint="eastAsia"/>
              </w:rPr>
              <w:t>性</w:t>
            </w:r>
          </w:p>
          <w:p w:rsidR="00346DF4" w:rsidRPr="00153A66" w:rsidRDefault="00CD5C6A">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153A66">
              <w:t>1</w:t>
            </w:r>
            <w:r w:rsidRPr="00153A66">
              <w:rPr>
                <w:rFonts w:hint="eastAsia"/>
              </w:rPr>
              <w:t>）</w:t>
            </w:r>
            <w:r w:rsidR="009E1099" w:rsidRPr="00153A66">
              <w:rPr>
                <w:rFonts w:asciiTheme="minorEastAsia" w:hAnsiTheme="minorEastAsia" w:hint="eastAsia"/>
              </w:rPr>
              <w:t>对</w:t>
            </w:r>
            <w:r w:rsidR="001336EA" w:rsidRPr="00153A66">
              <w:rPr>
                <w:rFonts w:asciiTheme="minorEastAsia" w:hAnsiTheme="minorEastAsia" w:hint="eastAsia"/>
              </w:rPr>
              <w:t>比已有的</w:t>
            </w:r>
            <w:r w:rsidR="009E1099" w:rsidRPr="00153A66">
              <w:rPr>
                <w:rFonts w:asciiTheme="minorEastAsia" w:hAnsiTheme="minorEastAsia" w:hint="eastAsia"/>
              </w:rPr>
              <w:t>农地经营规模与土地生产率关系的研究</w:t>
            </w:r>
            <w:r w:rsidR="001336EA" w:rsidRPr="00153A66">
              <w:rPr>
                <w:rFonts w:asciiTheme="minorEastAsia" w:hAnsiTheme="minorEastAsia" w:hint="eastAsia"/>
              </w:rPr>
              <w:t>，本文变量的选取上</w:t>
            </w:r>
            <w:r w:rsidR="00FD6F28" w:rsidRPr="00153A66">
              <w:rPr>
                <w:rFonts w:asciiTheme="minorEastAsia" w:hAnsiTheme="minorEastAsia" w:hint="eastAsia"/>
              </w:rPr>
              <w:t>和数据处理</w:t>
            </w:r>
            <w:r w:rsidR="0010506A" w:rsidRPr="00153A66">
              <w:rPr>
                <w:rFonts w:asciiTheme="minorEastAsia" w:hAnsiTheme="minorEastAsia" w:hint="eastAsia"/>
              </w:rPr>
              <w:t>有一定特色。</w:t>
            </w:r>
            <w:r w:rsidR="00350DDF" w:rsidRPr="00153A66">
              <w:rPr>
                <w:rFonts w:asciiTheme="minorEastAsia" w:hAnsiTheme="minorEastAsia" w:hint="eastAsia"/>
              </w:rPr>
              <w:t>在变量选取</w:t>
            </w:r>
            <w:r w:rsidR="00FD6F28" w:rsidRPr="00153A66">
              <w:rPr>
                <w:rFonts w:asciiTheme="minorEastAsia" w:hAnsiTheme="minorEastAsia" w:hint="eastAsia"/>
              </w:rPr>
              <w:t>上</w:t>
            </w:r>
            <w:r w:rsidR="001336EA" w:rsidRPr="00153A66">
              <w:rPr>
                <w:rFonts w:asciiTheme="minorEastAsia" w:hAnsiTheme="minorEastAsia" w:hint="eastAsia"/>
              </w:rPr>
              <w:t>更加丰富全面</w:t>
            </w:r>
            <w:r w:rsidR="00187749" w:rsidRPr="00153A66">
              <w:rPr>
                <w:rFonts w:asciiTheme="minorEastAsia" w:hAnsiTheme="minorEastAsia" w:hint="eastAsia"/>
              </w:rPr>
              <w:t>，</w:t>
            </w:r>
            <w:r w:rsidR="00BB64FA" w:rsidRPr="00153A66">
              <w:rPr>
                <w:rFonts w:asciiTheme="minorEastAsia" w:hAnsiTheme="minorEastAsia" w:hint="eastAsia"/>
              </w:rPr>
              <w:t>体现</w:t>
            </w:r>
            <w:r w:rsidR="004A2D30" w:rsidRPr="00153A66">
              <w:rPr>
                <w:rFonts w:asciiTheme="minorEastAsia" w:hAnsiTheme="minorEastAsia" w:hint="eastAsia"/>
              </w:rPr>
              <w:t>创新的是</w:t>
            </w:r>
            <w:r w:rsidR="00350DDF" w:rsidRPr="00153A66">
              <w:rPr>
                <w:rFonts w:asciiTheme="minorEastAsia" w:hAnsiTheme="minorEastAsia" w:hint="eastAsia"/>
              </w:rPr>
              <w:t>本文</w:t>
            </w:r>
            <w:r w:rsidR="00187749" w:rsidRPr="00153A66">
              <w:rPr>
                <w:rFonts w:asciiTheme="minorEastAsia" w:hAnsiTheme="minorEastAsia" w:hint="eastAsia"/>
              </w:rPr>
              <w:t>测算并引入复种指数</w:t>
            </w:r>
            <w:r w:rsidR="00B2368E" w:rsidRPr="00153A66">
              <w:rPr>
                <w:rFonts w:asciiTheme="minorEastAsia" w:hAnsiTheme="minorEastAsia" w:hint="eastAsia"/>
              </w:rPr>
              <w:t>；</w:t>
            </w:r>
            <w:r w:rsidR="00350DDF" w:rsidRPr="00153A66">
              <w:rPr>
                <w:rFonts w:asciiTheme="minorEastAsia" w:hAnsiTheme="minorEastAsia" w:hint="eastAsia"/>
              </w:rPr>
              <w:t>在</w:t>
            </w:r>
            <w:r w:rsidR="001336EA" w:rsidRPr="00153A66">
              <w:rPr>
                <w:rFonts w:asciiTheme="minorEastAsia" w:hAnsiTheme="minorEastAsia" w:hint="eastAsia"/>
              </w:rPr>
              <w:t>数据</w:t>
            </w:r>
            <w:r w:rsidR="00350DDF" w:rsidRPr="00153A66">
              <w:rPr>
                <w:rFonts w:asciiTheme="minorEastAsia" w:hAnsiTheme="minorEastAsia" w:hint="eastAsia"/>
              </w:rPr>
              <w:t>处理上更为灵活，</w:t>
            </w:r>
            <w:r w:rsidR="00C02393" w:rsidRPr="00153A66">
              <w:rPr>
                <w:rFonts w:asciiTheme="minorEastAsia" w:hAnsiTheme="minorEastAsia" w:hint="eastAsia"/>
              </w:rPr>
              <w:t>以较为真实的反应农户</w:t>
            </w:r>
            <w:r w:rsidR="009F756B" w:rsidRPr="00153A66">
              <w:rPr>
                <w:rFonts w:asciiTheme="minorEastAsia" w:hAnsiTheme="minorEastAsia" w:hint="eastAsia"/>
              </w:rPr>
              <w:t>实际</w:t>
            </w:r>
            <w:r w:rsidR="00C02393" w:rsidRPr="00153A66">
              <w:rPr>
                <w:rFonts w:asciiTheme="minorEastAsia" w:hAnsiTheme="minorEastAsia" w:hint="eastAsia"/>
              </w:rPr>
              <w:t>经营情况</w:t>
            </w:r>
            <w:r w:rsidR="00A36AB7" w:rsidRPr="00153A66">
              <w:rPr>
                <w:rFonts w:asciiTheme="minorEastAsia" w:hAnsiTheme="minorEastAsia" w:hint="eastAsia"/>
              </w:rPr>
              <w:t>，</w:t>
            </w:r>
            <w:r w:rsidR="009F756B" w:rsidRPr="00153A66">
              <w:rPr>
                <w:rFonts w:asciiTheme="minorEastAsia" w:hAnsiTheme="minorEastAsia" w:hint="eastAsia"/>
              </w:rPr>
              <w:t>如</w:t>
            </w:r>
            <w:r w:rsidR="00875A18" w:rsidRPr="00153A66">
              <w:rPr>
                <w:rFonts w:asciiTheme="minorEastAsia" w:hAnsiTheme="minorEastAsia" w:hint="eastAsia"/>
              </w:rPr>
              <w:t>在耕地面积处理上，本研究根据农户种植作物所需耕地类型进行加权平均，</w:t>
            </w:r>
            <w:r w:rsidR="00771784" w:rsidRPr="00153A66">
              <w:rPr>
                <w:rFonts w:asciiTheme="minorEastAsia" w:hAnsiTheme="minorEastAsia" w:hint="eastAsia"/>
              </w:rPr>
              <w:t>即</w:t>
            </w:r>
            <w:r w:rsidR="00875A18" w:rsidRPr="00153A66">
              <w:rPr>
                <w:rFonts w:asciiTheme="minorEastAsia" w:hAnsiTheme="minorEastAsia" w:hint="eastAsia"/>
              </w:rPr>
              <w:t>总耕地面积=</w:t>
            </w:r>
            <w:r w:rsidR="00875A18" w:rsidRPr="00153A66">
              <w:t>50</w:t>
            </w:r>
            <w:r w:rsidR="00875A18" w:rsidRPr="00153A66">
              <w:rPr>
                <w:rFonts w:asciiTheme="minorEastAsia" w:hAnsiTheme="minorEastAsia" w:hint="eastAsia"/>
              </w:rPr>
              <w:t>%*旱田播种面积</w:t>
            </w:r>
            <w:r w:rsidR="00293384" w:rsidRPr="00153A66">
              <w:rPr>
                <w:rFonts w:asciiTheme="minorEastAsia" w:hAnsiTheme="minorEastAsia" w:hint="eastAsia"/>
              </w:rPr>
              <w:t>＋</w:t>
            </w:r>
            <w:r w:rsidR="00875A18" w:rsidRPr="00153A66">
              <w:rPr>
                <w:rFonts w:asciiTheme="minorEastAsia" w:hAnsiTheme="minorEastAsia" w:hint="eastAsia"/>
              </w:rPr>
              <w:t>水田播种面积。</w:t>
            </w:r>
          </w:p>
          <w:p w:rsidR="00160166" w:rsidRPr="00153A66" w:rsidRDefault="00CD5C6A">
            <w:pPr>
              <w:spacing w:beforeLines="50" w:before="163" w:afterLines="50" w:after="163" w:line="440" w:lineRule="exact"/>
              <w:ind w:firstLineChars="200" w:firstLine="480"/>
              <w:rPr>
                <w:rFonts w:eastAsia="华文中宋"/>
              </w:rPr>
            </w:pPr>
            <w:r w:rsidRPr="00153A66">
              <w:rPr>
                <w:rFonts w:hint="eastAsia"/>
              </w:rPr>
              <w:t>（</w:t>
            </w:r>
            <w:r w:rsidR="00FD3851" w:rsidRPr="00153A66">
              <w:t>2</w:t>
            </w:r>
            <w:r w:rsidRPr="00153A66">
              <w:rPr>
                <w:rFonts w:hint="eastAsia"/>
              </w:rPr>
              <w:t>）</w:t>
            </w:r>
            <w:r w:rsidR="0059259B" w:rsidRPr="00153A66">
              <w:rPr>
                <w:rFonts w:asciiTheme="minorEastAsia" w:hAnsiTheme="minorEastAsia" w:hint="eastAsia"/>
              </w:rPr>
              <w:t>本文将分区域回归分析，</w:t>
            </w:r>
            <w:r w:rsidR="002415DC" w:rsidRPr="00153A66">
              <w:rPr>
                <w:rFonts w:asciiTheme="minorEastAsia" w:hAnsiTheme="minorEastAsia" w:hint="eastAsia"/>
              </w:rPr>
              <w:t>试图比较</w:t>
            </w:r>
            <w:r w:rsidR="007848BF" w:rsidRPr="00153A66">
              <w:rPr>
                <w:rFonts w:asciiTheme="minorEastAsia" w:hAnsiTheme="minorEastAsia" w:hint="eastAsia"/>
              </w:rPr>
              <w:t>种植结构相近的</w:t>
            </w:r>
            <w:r w:rsidR="002415DC" w:rsidRPr="00153A66">
              <w:rPr>
                <w:rFonts w:asciiTheme="minorEastAsia" w:hAnsiTheme="minorEastAsia" w:hint="eastAsia"/>
              </w:rPr>
              <w:t>不同区域的农地经营规模与土地生产率是否存在一致的关系</w:t>
            </w:r>
            <w:r w:rsidR="00031A21" w:rsidRPr="00153A66">
              <w:rPr>
                <w:rFonts w:asciiTheme="minorEastAsia" w:hAnsiTheme="minorEastAsia" w:hint="eastAsia"/>
              </w:rPr>
              <w:t>，这将本文与常规</w:t>
            </w:r>
            <w:r w:rsidR="00446177" w:rsidRPr="00153A66">
              <w:rPr>
                <w:rFonts w:asciiTheme="minorEastAsia" w:hAnsiTheme="minorEastAsia" w:hint="eastAsia"/>
              </w:rPr>
              <w:t>单</w:t>
            </w:r>
            <w:r w:rsidR="00031A21" w:rsidRPr="00153A66">
              <w:rPr>
                <w:rFonts w:asciiTheme="minorEastAsia" w:hAnsiTheme="minorEastAsia" w:hint="eastAsia"/>
              </w:rPr>
              <w:t>一省或</w:t>
            </w:r>
            <w:r w:rsidR="00446177" w:rsidRPr="00153A66">
              <w:rPr>
                <w:rFonts w:asciiTheme="minorEastAsia" w:hAnsiTheme="minorEastAsia" w:hint="eastAsia"/>
              </w:rPr>
              <w:t>单</w:t>
            </w:r>
            <w:r w:rsidR="00031A21" w:rsidRPr="00153A66">
              <w:rPr>
                <w:rFonts w:asciiTheme="minorEastAsia" w:hAnsiTheme="minorEastAsia" w:hint="eastAsia"/>
              </w:rPr>
              <w:t>一村农户投入产出情况的研究区分开来</w:t>
            </w:r>
            <w:r w:rsidR="00AC7C82" w:rsidRPr="00153A66">
              <w:rPr>
                <w:rFonts w:asciiTheme="minorEastAsia" w:hAnsiTheme="minorEastAsia" w:hint="eastAsia"/>
              </w:rPr>
              <w:t>。研究结果</w:t>
            </w:r>
            <w:r w:rsidR="00E76744" w:rsidRPr="00153A66">
              <w:rPr>
                <w:rFonts w:asciiTheme="minorEastAsia" w:hAnsiTheme="minorEastAsia" w:hint="eastAsia"/>
              </w:rPr>
              <w:t>能</w:t>
            </w:r>
            <w:r w:rsidR="00AC7C82" w:rsidRPr="00153A66">
              <w:rPr>
                <w:rFonts w:asciiTheme="minorEastAsia" w:hAnsiTheme="minorEastAsia" w:hint="eastAsia"/>
              </w:rPr>
              <w:t>为两者关系的规律提供较为可靠的证据，或者</w:t>
            </w:r>
            <w:r w:rsidR="00FF7C48" w:rsidRPr="00153A66">
              <w:rPr>
                <w:rFonts w:asciiTheme="minorEastAsia" w:hAnsiTheme="minorEastAsia" w:hint="eastAsia"/>
              </w:rPr>
              <w:t>以</w:t>
            </w:r>
            <w:r w:rsidR="006F4665" w:rsidRPr="00153A66">
              <w:rPr>
                <w:rFonts w:asciiTheme="minorEastAsia" w:hAnsiTheme="minorEastAsia" w:hint="eastAsia"/>
              </w:rPr>
              <w:t>其中差异</w:t>
            </w:r>
            <w:r w:rsidR="00FF7C48" w:rsidRPr="00153A66">
              <w:rPr>
                <w:rFonts w:asciiTheme="minorEastAsia" w:hAnsiTheme="minorEastAsia" w:hint="eastAsia"/>
              </w:rPr>
              <w:t>出发</w:t>
            </w:r>
            <w:r w:rsidR="006F4665" w:rsidRPr="00153A66">
              <w:rPr>
                <w:rFonts w:asciiTheme="minorEastAsia" w:hAnsiTheme="minorEastAsia" w:hint="eastAsia"/>
              </w:rPr>
              <w:t>寻找</w:t>
            </w:r>
            <w:r w:rsidR="0028138C" w:rsidRPr="00153A66">
              <w:rPr>
                <w:rFonts w:asciiTheme="minorEastAsia" w:hAnsiTheme="minorEastAsia" w:hint="eastAsia"/>
              </w:rPr>
              <w:t>形成</w:t>
            </w:r>
            <w:r w:rsidR="006F4665" w:rsidRPr="00153A66">
              <w:rPr>
                <w:rFonts w:asciiTheme="minorEastAsia" w:hAnsiTheme="minorEastAsia" w:hint="eastAsia"/>
              </w:rPr>
              <w:t>原因</w:t>
            </w:r>
            <w:r w:rsidR="005C0414" w:rsidRPr="00153A66">
              <w:rPr>
                <w:rFonts w:asciiTheme="minorEastAsia" w:hAnsiTheme="minorEastAsia" w:hint="eastAsia"/>
              </w:rPr>
              <w:t>。</w:t>
            </w:r>
          </w:p>
          <w:p w:rsidR="00BE62C6"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7</w:t>
            </w:r>
            <w:r w:rsidR="00136F15" w:rsidRPr="00153A66">
              <w:rPr>
                <w:rFonts w:ascii="华文中宋" w:eastAsia="华文中宋" w:hAnsi="华文中宋" w:hint="eastAsia"/>
              </w:rPr>
              <w:t>．</w:t>
            </w:r>
            <w:r w:rsidR="00BE62C6" w:rsidRPr="00153A66">
              <w:rPr>
                <w:rFonts w:ascii="华文中宋" w:eastAsia="华文中宋" w:hAnsi="华文中宋" w:hint="eastAsia"/>
              </w:rPr>
              <w:t>技术路线与可行性分析</w:t>
            </w:r>
          </w:p>
          <w:p w:rsidR="00366ECA" w:rsidRPr="00153A66" w:rsidRDefault="00366ECA">
            <w:pPr>
              <w:spacing w:beforeLines="50" w:before="163" w:afterLines="150" w:after="489" w:line="440" w:lineRule="exact"/>
              <w:rPr>
                <w:rFonts w:ascii="楷体" w:eastAsia="楷体" w:hAnsi="楷体"/>
                <w:b/>
              </w:rPr>
            </w:pPr>
            <w:r w:rsidRPr="00153A66">
              <w:rPr>
                <w:rFonts w:eastAsia="楷体"/>
                <w:b/>
              </w:rPr>
              <w:t>2</w:t>
            </w:r>
            <w:r w:rsidRPr="00153A66">
              <w:rPr>
                <w:rFonts w:ascii="楷体" w:eastAsia="楷体" w:hAnsi="楷体" w:hint="eastAsia"/>
                <w:b/>
              </w:rPr>
              <w:t>.</w:t>
            </w:r>
            <w:r w:rsidRPr="00153A66">
              <w:rPr>
                <w:rFonts w:eastAsia="楷体"/>
                <w:b/>
              </w:rPr>
              <w:t>7</w:t>
            </w:r>
            <w:r w:rsidRPr="00153A66">
              <w:rPr>
                <w:rFonts w:ascii="楷体" w:eastAsia="楷体" w:hAnsi="楷体" w:hint="eastAsia"/>
                <w:b/>
              </w:rPr>
              <w:t>.</w:t>
            </w:r>
            <w:r w:rsidRPr="00153A66">
              <w:rPr>
                <w:rFonts w:eastAsia="楷体"/>
                <w:b/>
              </w:rPr>
              <w:t>1</w:t>
            </w:r>
            <w:r w:rsidRPr="00153A66">
              <w:rPr>
                <w:rFonts w:ascii="楷体" w:eastAsia="楷体" w:hAnsi="楷体" w:hint="eastAsia"/>
                <w:b/>
              </w:rPr>
              <w:t xml:space="preserve"> 技术路线</w:t>
            </w:r>
          </w:p>
          <w:p w:rsidR="003273F8" w:rsidRPr="00153A66" w:rsidRDefault="00D87930">
            <w:pPr>
              <w:spacing w:before="50" w:afterLines="50" w:after="163"/>
              <w:jc w:val="center"/>
            </w:pPr>
            <w:ins w:id="53" w:author="曾翠红" w:date="2018-06-06T23:41:00Z">
              <w:r>
                <w:object w:dxaOrig="9901"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09.75pt" o:ole="">
                    <v:imagedata r:id="rId12" o:title=""/>
                  </v:shape>
                  <o:OLEObject Type="Embed" ProgID="Visio.Drawing.15" ShapeID="_x0000_i1025" DrawAspect="Content" ObjectID="_1590009075" r:id="rId13"/>
                </w:object>
              </w:r>
            </w:ins>
            <w:del w:id="54" w:author="曾翠红" w:date="2018-06-06T23:40:00Z">
              <w:r w:rsidR="00262EB0" w:rsidDel="00D87930">
                <w:object w:dxaOrig="9901" w:dyaOrig="6225">
                  <v:shape id="_x0000_i1026" type="#_x0000_t75" style="width:492pt;height:309.75pt" o:ole="">
                    <v:imagedata r:id="rId14" o:title=""/>
                  </v:shape>
                  <o:OLEObject Type="Embed" ProgID="Visio.Drawing.15" ShapeID="_x0000_i1026" DrawAspect="Content" ObjectID="_1590009076" r:id="rId15"/>
                </w:object>
              </w:r>
            </w:del>
          </w:p>
          <w:p w:rsidR="00E73B74" w:rsidRPr="00153A66" w:rsidRDefault="00E73B74">
            <w:pPr>
              <w:spacing w:beforeLines="100" w:before="326" w:afterLines="50" w:after="163"/>
              <w:jc w:val="center"/>
              <w:rPr>
                <w:b/>
              </w:rPr>
            </w:pPr>
            <w:r w:rsidRPr="00153A66">
              <w:rPr>
                <w:rFonts w:hint="eastAsia"/>
                <w:b/>
              </w:rPr>
              <w:t>图</w:t>
            </w:r>
            <w:r w:rsidRPr="00153A66">
              <w:rPr>
                <w:rFonts w:hint="eastAsia"/>
                <w:b/>
              </w:rPr>
              <w:t xml:space="preserve">1 </w:t>
            </w:r>
            <w:r w:rsidRPr="00153A66">
              <w:rPr>
                <w:rFonts w:hint="eastAsia"/>
                <w:b/>
              </w:rPr>
              <w:t>研究的技术路线</w:t>
            </w:r>
          </w:p>
          <w:p w:rsidR="00366ECA" w:rsidRPr="00153A66" w:rsidRDefault="00366ECA">
            <w:pPr>
              <w:spacing w:beforeLines="150" w:before="489" w:afterLines="50" w:after="163" w:line="440" w:lineRule="exact"/>
              <w:rPr>
                <w:rFonts w:ascii="楷体" w:eastAsia="楷体" w:hAnsi="楷体"/>
                <w:b/>
              </w:rPr>
            </w:pPr>
            <w:r w:rsidRPr="00153A66">
              <w:rPr>
                <w:rFonts w:eastAsia="楷体"/>
                <w:b/>
              </w:rPr>
              <w:t>2</w:t>
            </w:r>
            <w:r w:rsidRPr="00153A66">
              <w:rPr>
                <w:rFonts w:ascii="楷体" w:eastAsia="楷体" w:hAnsi="楷体" w:hint="eastAsia"/>
                <w:b/>
              </w:rPr>
              <w:t>.</w:t>
            </w:r>
            <w:r w:rsidRPr="00153A66">
              <w:rPr>
                <w:rFonts w:eastAsia="楷体"/>
                <w:b/>
              </w:rPr>
              <w:t>7</w:t>
            </w:r>
            <w:r w:rsidRPr="00153A66">
              <w:rPr>
                <w:rFonts w:ascii="楷体" w:eastAsia="楷体" w:hAnsi="楷体" w:hint="eastAsia"/>
                <w:b/>
              </w:rPr>
              <w:t>.</w:t>
            </w:r>
            <w:r w:rsidRPr="00153A66">
              <w:rPr>
                <w:rFonts w:eastAsia="楷体"/>
                <w:b/>
              </w:rPr>
              <w:t>2</w:t>
            </w:r>
            <w:r w:rsidRPr="00153A66">
              <w:rPr>
                <w:rFonts w:ascii="楷体" w:eastAsia="楷体" w:hAnsi="楷体" w:hint="eastAsia"/>
                <w:b/>
              </w:rPr>
              <w:t xml:space="preserve"> 可行性分析</w:t>
            </w:r>
          </w:p>
          <w:p w:rsidR="00E21F7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lastRenderedPageBreak/>
              <w:t>（</w:t>
            </w:r>
            <w:r w:rsidRPr="00153A66">
              <w:rPr>
                <w:rFonts w:eastAsia="楷体"/>
              </w:rPr>
              <w:t>1</w:t>
            </w:r>
            <w:r w:rsidRPr="00153A66">
              <w:rPr>
                <w:rFonts w:eastAsia="楷体" w:hint="eastAsia"/>
              </w:rPr>
              <w:t>）</w:t>
            </w:r>
            <w:r w:rsidRPr="00153A66">
              <w:rPr>
                <w:rFonts w:asciiTheme="minorEastAsia" w:hAnsiTheme="minorEastAsia" w:hint="eastAsia"/>
              </w:rPr>
              <w:t>研究目标明确，研究方法基本成熟，方案设计紧密围绕关键问题开展，时间进度合理，研究工作能够按时完成。</w:t>
            </w:r>
          </w:p>
          <w:p w:rsidR="005775F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153A66">
              <w:rPr>
                <w:rFonts w:eastAsia="楷体" w:hint="eastAsia"/>
              </w:rPr>
              <w:t>2</w:t>
            </w:r>
            <w:r w:rsidRPr="00153A66">
              <w:rPr>
                <w:rFonts w:eastAsia="楷体" w:hint="eastAsia"/>
              </w:rPr>
              <w:t>）</w:t>
            </w:r>
            <w:r w:rsidR="00C65FCC" w:rsidRPr="00153A66">
              <w:rPr>
                <w:rFonts w:asciiTheme="minorEastAsia" w:hAnsiTheme="minorEastAsia" w:hint="eastAsia"/>
              </w:rPr>
              <w:t>本研究所需</w:t>
            </w:r>
            <w:r w:rsidR="00CB1CA5" w:rsidRPr="00153A66">
              <w:rPr>
                <w:rFonts w:asciiTheme="minorEastAsia" w:hAnsiTheme="minorEastAsia" w:hint="eastAsia"/>
              </w:rPr>
              <w:t>农户数据可从农业农村部农村经济研究中心获得，</w:t>
            </w:r>
            <w:r w:rsidR="00C65FCC" w:rsidRPr="00153A66">
              <w:rPr>
                <w:rFonts w:asciiTheme="minorEastAsia" w:hAnsiTheme="minorEastAsia" w:hint="eastAsia"/>
              </w:rPr>
              <w:t>数据覆盖信息全面</w:t>
            </w:r>
            <w:r w:rsidR="00CB1CA5" w:rsidRPr="00153A66">
              <w:rPr>
                <w:rFonts w:asciiTheme="minorEastAsia" w:hAnsiTheme="minorEastAsia" w:hint="eastAsia"/>
              </w:rPr>
              <w:t>。省级和县级统计数据可从线上获取。</w:t>
            </w:r>
          </w:p>
          <w:p w:rsidR="00CB1CA5" w:rsidRPr="00153A66" w:rsidRDefault="00CB1CA5">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153A66">
              <w:rPr>
                <w:rFonts w:eastAsia="楷体" w:hint="eastAsia"/>
              </w:rPr>
              <w:t>3</w:t>
            </w:r>
            <w:r w:rsidRPr="00153A66">
              <w:rPr>
                <w:rFonts w:eastAsia="楷体" w:hint="eastAsia"/>
              </w:rPr>
              <w:t>）</w:t>
            </w:r>
            <w:r w:rsidRPr="00153A66">
              <w:rPr>
                <w:rFonts w:asciiTheme="minorEastAsia" w:hAnsiTheme="minorEastAsia" w:hint="eastAsia"/>
              </w:rPr>
              <w:t>对计量分析方法和软件进行过专门的学习，具有一定数据处理能力。</w:t>
            </w:r>
          </w:p>
          <w:p w:rsidR="00CB1CA5" w:rsidRPr="00153A66" w:rsidRDefault="00FA13A3">
            <w:pPr>
              <w:spacing w:beforeLines="50" w:before="163" w:afterLines="50" w:after="163" w:line="440" w:lineRule="exact"/>
              <w:ind w:firstLineChars="200" w:firstLine="480"/>
              <w:rPr>
                <w:rFonts w:asciiTheme="minorEastAsia" w:hAnsiTheme="minorEastAsia"/>
                <w:b/>
              </w:rPr>
            </w:pPr>
            <w:r w:rsidRPr="00153A66">
              <w:rPr>
                <w:rFonts w:eastAsia="楷体" w:hint="eastAsia"/>
              </w:rPr>
              <w:t>（</w:t>
            </w:r>
            <w:r w:rsidRPr="00153A66">
              <w:rPr>
                <w:rFonts w:eastAsia="楷体" w:hint="eastAsia"/>
              </w:rPr>
              <w:t>4</w:t>
            </w:r>
            <w:r w:rsidRPr="00153A66">
              <w:rPr>
                <w:rFonts w:eastAsia="楷体" w:hint="eastAsia"/>
              </w:rPr>
              <w:t>）</w:t>
            </w:r>
            <w:r w:rsidRPr="00153A66">
              <w:rPr>
                <w:rFonts w:asciiTheme="minorEastAsia" w:hAnsiTheme="minorEastAsia" w:hint="eastAsia"/>
              </w:rPr>
              <w:t>论文质量和进度有导师悉心指导和监督。</w:t>
            </w:r>
          </w:p>
          <w:p w:rsidR="00C9736B" w:rsidRPr="00153A66" w:rsidRDefault="00E874CE">
            <w:pPr>
              <w:spacing w:beforeLines="50" w:before="163" w:afterLines="50" w:after="163" w:line="440" w:lineRule="exact"/>
              <w:rPr>
                <w:rFonts w:ascii="华文中宋" w:eastAsia="华文中宋" w:hAnsi="华文中宋"/>
              </w:rPr>
            </w:pPr>
            <w:r w:rsidRPr="00153A66">
              <w:rPr>
                <w:rFonts w:eastAsia="华文中宋"/>
              </w:rPr>
              <w:t>2</w:t>
            </w:r>
            <w:r w:rsidRPr="00153A66">
              <w:rPr>
                <w:rFonts w:ascii="华文中宋" w:eastAsia="华文中宋" w:hAnsi="华文中宋" w:hint="eastAsia"/>
              </w:rPr>
              <w:t>.</w:t>
            </w:r>
            <w:r w:rsidR="008D7ACD" w:rsidRPr="00153A66">
              <w:rPr>
                <w:rFonts w:eastAsia="华文中宋"/>
              </w:rPr>
              <w:t>8</w:t>
            </w:r>
            <w:r w:rsidR="00346DF4" w:rsidRPr="00153A66">
              <w:rPr>
                <w:rFonts w:ascii="华文中宋" w:eastAsia="华文中宋" w:hAnsi="华文中宋" w:hint="eastAsia"/>
              </w:rPr>
              <w:t>．</w:t>
            </w:r>
            <w:r w:rsidR="00A94FF7" w:rsidRPr="00153A66">
              <w:rPr>
                <w:rFonts w:ascii="华文中宋" w:eastAsia="华文中宋" w:hAnsi="华文中宋" w:hint="eastAsia"/>
              </w:rPr>
              <w:t>研究进度与时间安排</w:t>
            </w:r>
          </w:p>
          <w:p w:rsidR="00FE5B67" w:rsidRPr="00153A66" w:rsidRDefault="00D52AB4">
            <w:pPr>
              <w:spacing w:beforeLines="50" w:before="163" w:afterLines="50" w:after="163" w:line="440" w:lineRule="exact"/>
              <w:ind w:firstLineChars="200" w:firstLine="480"/>
              <w:rPr>
                <w:rFonts w:ascii="楷体" w:eastAsia="楷体" w:hAnsi="楷体"/>
              </w:rPr>
            </w:pPr>
            <w:r w:rsidRPr="00153A66">
              <w:rPr>
                <w:rFonts w:eastAsia="楷体" w:hint="eastAsia"/>
              </w:rPr>
              <w:t>（</w:t>
            </w:r>
            <w:r w:rsidR="00FE5B67" w:rsidRPr="00153A66">
              <w:rPr>
                <w:rFonts w:eastAsia="楷体"/>
              </w:rPr>
              <w:t>1</w:t>
            </w:r>
            <w:r w:rsidRPr="00153A66">
              <w:rPr>
                <w:rFonts w:eastAsia="楷体" w:hint="eastAsia"/>
              </w:rPr>
              <w:t>）</w:t>
            </w:r>
            <w:r w:rsidR="00FE5B67" w:rsidRPr="00153A66">
              <w:rPr>
                <w:rFonts w:ascii="楷体" w:eastAsia="楷体" w:hAnsi="楷体" w:hint="eastAsia"/>
              </w:rPr>
              <w:t>准备阶段（</w:t>
            </w:r>
            <w:r w:rsidR="00FE5B67" w:rsidRPr="00153A66">
              <w:rPr>
                <w:rFonts w:eastAsia="楷体"/>
              </w:rPr>
              <w:t>2018.04</w:t>
            </w:r>
            <w:r w:rsidR="00FE5B67" w:rsidRPr="00153A66">
              <w:rPr>
                <w:rFonts w:eastAsia="楷体"/>
              </w:rPr>
              <w:t>－</w:t>
            </w:r>
            <w:r w:rsidR="00FE5B67" w:rsidRPr="00153A66">
              <w:rPr>
                <w:rFonts w:eastAsia="楷体"/>
              </w:rPr>
              <w:t>2018.0</w:t>
            </w:r>
            <w:r w:rsidR="008D7ACD" w:rsidRPr="00153A66">
              <w:rPr>
                <w:rFonts w:eastAsia="楷体"/>
              </w:rPr>
              <w:t>5</w:t>
            </w:r>
            <w:r w:rsidR="00FE5B67" w:rsidRPr="00153A66">
              <w:rPr>
                <w:rFonts w:ascii="楷体" w:eastAsia="楷体" w:hAnsi="楷体" w:hint="eastAsia"/>
              </w:rPr>
              <w:t>）</w:t>
            </w:r>
          </w:p>
          <w:p w:rsidR="00FE5B67" w:rsidRPr="00153A66" w:rsidRDefault="00FE5B67">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农业经济</w:t>
            </w:r>
            <w:r w:rsidR="00C81DC2" w:rsidRPr="00153A66">
              <w:rPr>
                <w:rFonts w:asciiTheme="minorEastAsia" w:hAnsiTheme="minorEastAsia" w:hint="eastAsia"/>
              </w:rPr>
              <w:t>学</w:t>
            </w:r>
            <w:proofErr w:type="gramStart"/>
            <w:r w:rsidR="00C81DC2" w:rsidRPr="00153A66">
              <w:rPr>
                <w:rFonts w:asciiTheme="minorEastAsia" w:hAnsiTheme="minorEastAsia" w:hint="eastAsia"/>
              </w:rPr>
              <w:t>科</w:t>
            </w:r>
            <w:r w:rsidR="004B364C" w:rsidRPr="00153A66">
              <w:rPr>
                <w:rFonts w:asciiTheme="minorEastAsia" w:hAnsiTheme="minorEastAsia" w:hint="eastAsia"/>
              </w:rPr>
              <w:t>相关</w:t>
            </w:r>
            <w:proofErr w:type="gramEnd"/>
            <w:r w:rsidRPr="00153A66">
              <w:rPr>
                <w:rFonts w:asciiTheme="minorEastAsia" w:hAnsiTheme="minorEastAsia" w:hint="eastAsia"/>
              </w:rPr>
              <w:t>文献的阅读，问题的发现与题目的选择；收集数据，初步认识土地规模与土地生产率的变化趋势，以及相关文献的收集、阅读和整理学习。</w:t>
            </w:r>
          </w:p>
          <w:p w:rsidR="00FE5B67" w:rsidRPr="00153A66" w:rsidRDefault="00D52AB4">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00FE5B67" w:rsidRPr="00153A66">
              <w:rPr>
                <w:rFonts w:eastAsia="楷体"/>
              </w:rPr>
              <w:t>2</w:t>
            </w:r>
            <w:r w:rsidRPr="00153A66">
              <w:rPr>
                <w:rFonts w:eastAsia="楷体" w:hint="eastAsia"/>
              </w:rPr>
              <w:t>）</w:t>
            </w:r>
            <w:r w:rsidR="00FE5B67" w:rsidRPr="00153A66">
              <w:rPr>
                <w:rFonts w:ascii="楷体" w:eastAsia="楷体" w:hAnsi="楷体" w:hint="eastAsia"/>
              </w:rPr>
              <w:t>实施阶段（</w:t>
            </w:r>
            <w:r w:rsidR="00FE5B67" w:rsidRPr="00153A66">
              <w:rPr>
                <w:rFonts w:eastAsia="楷体"/>
              </w:rPr>
              <w:t>2018.06</w:t>
            </w:r>
            <w:r w:rsidR="00FE5B67" w:rsidRPr="00153A66">
              <w:rPr>
                <w:rFonts w:eastAsia="楷体"/>
              </w:rPr>
              <w:t>－</w:t>
            </w:r>
            <w:r w:rsidR="00FE5B67" w:rsidRPr="00153A66">
              <w:rPr>
                <w:rFonts w:eastAsia="楷体"/>
              </w:rPr>
              <w:t>2018.</w:t>
            </w:r>
            <w:r w:rsidR="00A307F5" w:rsidRPr="00153A66">
              <w:rPr>
                <w:rFonts w:eastAsia="楷体"/>
              </w:rPr>
              <w:t>1</w:t>
            </w:r>
            <w:r w:rsidR="00C30653" w:rsidRPr="00153A66">
              <w:rPr>
                <w:rFonts w:eastAsia="楷体"/>
              </w:rPr>
              <w:t>2</w:t>
            </w:r>
            <w:r w:rsidR="00FE5B67" w:rsidRPr="00153A66">
              <w:rPr>
                <w:rFonts w:ascii="楷体" w:eastAsia="楷体" w:hAnsi="楷体" w:hint="eastAsia"/>
              </w:rPr>
              <w:t>）</w:t>
            </w:r>
          </w:p>
          <w:p w:rsidR="00FE5B67" w:rsidRPr="00153A66" w:rsidRDefault="006F471C">
            <w:pPr>
              <w:spacing w:beforeLines="50" w:before="163" w:afterLines="50" w:after="163" w:line="440" w:lineRule="exact"/>
              <w:ind w:firstLineChars="200" w:firstLine="480"/>
              <w:rPr>
                <w:rFonts w:asciiTheme="minorEastAsia" w:hAnsiTheme="minorEastAsia"/>
              </w:rPr>
            </w:pPr>
            <w:r w:rsidRPr="00153A66">
              <w:t>2018</w:t>
            </w:r>
            <w:r w:rsidRPr="00153A66">
              <w:t>年</w:t>
            </w:r>
            <w:r w:rsidRPr="00153A66">
              <w:t>6</w:t>
            </w:r>
            <w:r w:rsidR="00580279" w:rsidRPr="00153A66">
              <w:rPr>
                <w:rFonts w:hint="eastAsia"/>
              </w:rPr>
              <w:t>－</w:t>
            </w:r>
            <w:r w:rsidRPr="00153A66">
              <w:t>7</w:t>
            </w:r>
            <w:r w:rsidRPr="00153A66">
              <w:rPr>
                <w:rFonts w:asciiTheme="minorEastAsia" w:hAnsiTheme="minorEastAsia" w:hint="eastAsia"/>
              </w:rPr>
              <w:t>月，</w:t>
            </w:r>
            <w:r w:rsidR="008D7ACD" w:rsidRPr="00153A66">
              <w:rPr>
                <w:rFonts w:asciiTheme="minorEastAsia" w:hAnsiTheme="minorEastAsia" w:hint="eastAsia"/>
              </w:rPr>
              <w:t>在仔细阅读代表性文献的基础上</w:t>
            </w:r>
            <w:r w:rsidR="00FE5B67" w:rsidRPr="00153A66">
              <w:rPr>
                <w:rFonts w:asciiTheme="minorEastAsia" w:hAnsiTheme="minorEastAsia" w:hint="eastAsia"/>
              </w:rPr>
              <w:t>，着手撰写文献综述</w:t>
            </w:r>
            <w:r w:rsidR="008D7ACD" w:rsidRPr="00153A66">
              <w:rPr>
                <w:rFonts w:asciiTheme="minorEastAsia" w:hAnsiTheme="minorEastAsia" w:hint="eastAsia"/>
              </w:rPr>
              <w:t>。</w:t>
            </w:r>
            <w:r w:rsidRPr="00153A66">
              <w:rPr>
                <w:rFonts w:asciiTheme="minorEastAsia" w:hAnsiTheme="minorEastAsia" w:hint="eastAsia"/>
              </w:rPr>
              <w:t>同时，</w:t>
            </w:r>
            <w:r w:rsidR="00FE5B67" w:rsidRPr="00153A66">
              <w:rPr>
                <w:rFonts w:asciiTheme="minorEastAsia" w:hAnsiTheme="minorEastAsia" w:hint="eastAsia"/>
              </w:rPr>
              <w:t>收集数据，论文方案初步设计及完善</w:t>
            </w:r>
            <w:r w:rsidR="00B3122E" w:rsidRPr="00153A66">
              <w:rPr>
                <w:rFonts w:asciiTheme="minorEastAsia" w:hAnsiTheme="minorEastAsia" w:hint="eastAsia"/>
              </w:rPr>
              <w:t>，期末明确论文写作方案</w:t>
            </w:r>
            <w:r w:rsidR="00FE5B67" w:rsidRPr="00153A66">
              <w:rPr>
                <w:rFonts w:asciiTheme="minorEastAsia" w:hAnsiTheme="minorEastAsia" w:hint="eastAsia"/>
              </w:rPr>
              <w:t>；</w:t>
            </w:r>
            <w:r w:rsidR="006432E2" w:rsidRPr="00153A66">
              <w:t>8</w:t>
            </w:r>
            <w:r w:rsidR="006432E2" w:rsidRPr="00153A66">
              <w:rPr>
                <w:rFonts w:asciiTheme="minorEastAsia" w:hAnsiTheme="minorEastAsia" w:hint="eastAsia"/>
              </w:rPr>
              <w:t>月开始着手学位论文的写作</w:t>
            </w:r>
            <w:r w:rsidR="00B3122E" w:rsidRPr="00153A66">
              <w:rPr>
                <w:rFonts w:asciiTheme="minorEastAsia" w:hAnsiTheme="minorEastAsia" w:hint="eastAsia"/>
              </w:rPr>
              <w:t>，</w:t>
            </w:r>
            <w:r w:rsidR="00B3122E" w:rsidRPr="00153A66">
              <w:t>10</w:t>
            </w:r>
            <w:r w:rsidR="00B3122E" w:rsidRPr="00153A66">
              <w:rPr>
                <w:rFonts w:asciiTheme="minorEastAsia" w:hAnsiTheme="minorEastAsia" w:hint="eastAsia"/>
              </w:rPr>
              <w:t>月前完成论文数据处理及分析部分；</w:t>
            </w:r>
            <w:r w:rsidR="00B3122E" w:rsidRPr="00153A66">
              <w:t>1</w:t>
            </w:r>
            <w:r w:rsidR="00087432" w:rsidRPr="00153A66">
              <w:t>2</w:t>
            </w:r>
            <w:r w:rsidR="00B3122E" w:rsidRPr="00153A66">
              <w:rPr>
                <w:rFonts w:asciiTheme="minorEastAsia" w:hAnsiTheme="minorEastAsia" w:hint="eastAsia"/>
              </w:rPr>
              <w:t>月完成论文初稿撰写。</w:t>
            </w:r>
          </w:p>
          <w:p w:rsidR="004A1783" w:rsidRPr="00153A66" w:rsidRDefault="004A1783">
            <w:pPr>
              <w:spacing w:beforeLines="50" w:before="163" w:afterLines="50" w:after="163" w:line="440" w:lineRule="exact"/>
              <w:ind w:firstLineChars="200" w:firstLine="480"/>
              <w:rPr>
                <w:rFonts w:asciiTheme="minorEastAsia" w:hAnsiTheme="minorEastAsia"/>
              </w:rPr>
            </w:pPr>
            <w:r w:rsidRPr="00153A66">
              <w:rPr>
                <w:rFonts w:ascii="楷体" w:eastAsia="楷体" w:hAnsi="楷体"/>
              </w:rPr>
              <w:t>（</w:t>
            </w:r>
            <w:r w:rsidRPr="00153A66">
              <w:rPr>
                <w:rFonts w:eastAsia="楷体"/>
              </w:rPr>
              <w:t>3</w:t>
            </w:r>
            <w:r w:rsidRPr="00153A66">
              <w:rPr>
                <w:rFonts w:ascii="楷体" w:eastAsia="楷体" w:hAnsi="楷体"/>
              </w:rPr>
              <w:t>）</w:t>
            </w:r>
            <w:r w:rsidRPr="00153A66">
              <w:rPr>
                <w:rFonts w:ascii="楷体" w:eastAsia="楷体" w:hAnsi="楷体" w:hint="eastAsia"/>
              </w:rPr>
              <w:t>总结阶段</w:t>
            </w:r>
            <w:r w:rsidR="00A307F5" w:rsidRPr="00153A66">
              <w:rPr>
                <w:rFonts w:ascii="楷体" w:eastAsia="楷体" w:hAnsi="楷体" w:hint="eastAsia"/>
              </w:rPr>
              <w:t>（</w:t>
            </w:r>
            <w:r w:rsidR="00A307F5" w:rsidRPr="00153A66">
              <w:rPr>
                <w:rFonts w:eastAsia="楷体"/>
              </w:rPr>
              <w:t>201</w:t>
            </w:r>
            <w:r w:rsidR="00C30653" w:rsidRPr="00153A66">
              <w:rPr>
                <w:rFonts w:eastAsia="楷体"/>
              </w:rPr>
              <w:t>9</w:t>
            </w:r>
            <w:r w:rsidR="00A307F5" w:rsidRPr="00153A66">
              <w:rPr>
                <w:rFonts w:eastAsia="楷体"/>
              </w:rPr>
              <w:t>.</w:t>
            </w:r>
            <w:r w:rsidR="00C30653" w:rsidRPr="00153A66">
              <w:rPr>
                <w:rFonts w:eastAsia="楷体"/>
              </w:rPr>
              <w:t>01</w:t>
            </w:r>
            <w:r w:rsidR="00580279" w:rsidRPr="00153A66">
              <w:rPr>
                <w:rFonts w:eastAsia="楷体" w:hint="eastAsia"/>
              </w:rPr>
              <w:t>－</w:t>
            </w:r>
            <w:r w:rsidR="00A307F5" w:rsidRPr="00153A66">
              <w:rPr>
                <w:rFonts w:eastAsia="楷体"/>
              </w:rPr>
              <w:t>2019.06</w:t>
            </w:r>
            <w:r w:rsidR="00A307F5" w:rsidRPr="00153A66">
              <w:rPr>
                <w:rFonts w:ascii="楷体" w:eastAsia="楷体" w:hAnsi="楷体" w:hint="eastAsia"/>
              </w:rPr>
              <w:t>）</w:t>
            </w:r>
          </w:p>
          <w:p w:rsidR="00FE5B67" w:rsidRPr="00153A66" w:rsidRDefault="002D038B">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对论文初稿进行充分交流、充实及修改完善</w:t>
            </w:r>
            <w:r w:rsidR="00C81DC2" w:rsidRPr="00153A66">
              <w:rPr>
                <w:rFonts w:asciiTheme="minorEastAsia" w:hAnsiTheme="minorEastAsia" w:hint="eastAsia"/>
              </w:rPr>
              <w:t>，完成论文终稿，准备答辩。</w:t>
            </w:r>
          </w:p>
          <w:p w:rsidR="00160166" w:rsidRPr="00153A66" w:rsidRDefault="00160166">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A5158E" w:rsidRPr="00153A66" w:rsidRDefault="00A5158E">
            <w:pPr>
              <w:spacing w:beforeLines="50" w:before="163" w:afterLines="50" w:after="163" w:line="440" w:lineRule="exact"/>
              <w:ind w:firstLineChars="200" w:firstLine="480"/>
              <w:rPr>
                <w:rFonts w:asciiTheme="minorEastAsia" w:hAnsiTheme="minorEastAsia"/>
              </w:rPr>
            </w:pPr>
          </w:p>
          <w:p w:rsidR="00160166" w:rsidRDefault="00160166">
            <w:pPr>
              <w:spacing w:beforeLines="50" w:before="163" w:afterLines="50" w:after="163" w:line="440" w:lineRule="exact"/>
              <w:ind w:firstLineChars="200" w:firstLine="480"/>
              <w:rPr>
                <w:rFonts w:asciiTheme="minorEastAsia" w:hAnsiTheme="minorEastAsia"/>
              </w:rPr>
            </w:pPr>
          </w:p>
          <w:p w:rsidR="00262EB0" w:rsidRDefault="00262EB0">
            <w:pPr>
              <w:spacing w:beforeLines="50" w:before="163" w:afterLines="50" w:after="163" w:line="440" w:lineRule="exact"/>
              <w:ind w:firstLineChars="200" w:firstLine="480"/>
              <w:rPr>
                <w:ins w:id="55" w:author="曾翠红" w:date="2018-06-06T23:21:00Z"/>
                <w:rFonts w:asciiTheme="minorEastAsia" w:hAnsiTheme="minorEastAsia"/>
              </w:rPr>
            </w:pPr>
          </w:p>
          <w:p w:rsidR="00787A7F" w:rsidRDefault="00787A7F">
            <w:pPr>
              <w:spacing w:beforeLines="50" w:before="163" w:afterLines="50" w:after="163" w:line="440" w:lineRule="exact"/>
              <w:ind w:firstLineChars="200" w:firstLine="480"/>
              <w:rPr>
                <w:ins w:id="56" w:author="曾翠红" w:date="2018-06-06T23:21:00Z"/>
                <w:rFonts w:asciiTheme="minorEastAsia" w:hAnsiTheme="minorEastAsia"/>
              </w:rPr>
            </w:pPr>
          </w:p>
          <w:p w:rsidR="00787A7F" w:rsidRDefault="00787A7F">
            <w:pPr>
              <w:spacing w:beforeLines="50" w:before="163" w:afterLines="50" w:after="163" w:line="440" w:lineRule="exact"/>
              <w:ind w:firstLineChars="200" w:firstLine="480"/>
              <w:rPr>
                <w:ins w:id="57" w:author="曾翠红" w:date="2018-06-06T23:21:00Z"/>
                <w:rFonts w:asciiTheme="minorEastAsia" w:hAnsiTheme="minorEastAsia"/>
              </w:rPr>
            </w:pPr>
          </w:p>
          <w:p w:rsidR="00787A7F" w:rsidRDefault="00787A7F">
            <w:pPr>
              <w:spacing w:beforeLines="50" w:before="163" w:afterLines="50" w:after="163" w:line="440" w:lineRule="exact"/>
              <w:ind w:firstLineChars="200" w:firstLine="480"/>
              <w:rPr>
                <w:ins w:id="58" w:author="曾翠红" w:date="2018-06-06T23:10:00Z"/>
                <w:rFonts w:asciiTheme="minorEastAsia" w:hAnsiTheme="minorEastAsia"/>
              </w:rPr>
            </w:pPr>
          </w:p>
          <w:p w:rsidR="00543832" w:rsidRPr="00153A66" w:rsidRDefault="00543832">
            <w:pPr>
              <w:spacing w:beforeLines="50" w:before="163" w:afterLines="50" w:after="163" w:line="440" w:lineRule="exact"/>
              <w:ind w:firstLineChars="200" w:firstLine="480"/>
              <w:rPr>
                <w:rFonts w:asciiTheme="minorEastAsia" w:hAnsiTheme="minorEastAsia"/>
              </w:rPr>
            </w:pPr>
          </w:p>
        </w:tc>
      </w:tr>
    </w:tbl>
    <w:p w:rsidR="0014051E" w:rsidRPr="00153A66" w:rsidRDefault="00E874CE" w:rsidP="00017DDE">
      <w:pPr>
        <w:ind w:leftChars="-59" w:left="-142"/>
        <w:jc w:val="left"/>
        <w:rPr>
          <w:rFonts w:eastAsia="楷体_GB2312"/>
        </w:rPr>
      </w:pPr>
      <w:r w:rsidRPr="00153A66">
        <w:rPr>
          <w:rFonts w:eastAsia="黑体"/>
          <w:sz w:val="36"/>
        </w:rPr>
        <w:lastRenderedPageBreak/>
        <w:t>3</w:t>
      </w:r>
      <w:r w:rsidR="0014051E" w:rsidRPr="00153A66">
        <w:rPr>
          <w:rFonts w:eastAsia="黑体" w:hint="eastAsia"/>
          <w:sz w:val="36"/>
        </w:rPr>
        <w:t>、研究</w:t>
      </w:r>
      <w:r w:rsidR="005310F9" w:rsidRPr="00153A66">
        <w:rPr>
          <w:rFonts w:eastAsia="黑体" w:hint="eastAsia"/>
          <w:sz w:val="36"/>
        </w:rPr>
        <w:t>基础</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4051E" w:rsidRPr="00153A66" w:rsidTr="008943DC">
        <w:trPr>
          <w:jc w:val="center"/>
        </w:trPr>
        <w:tc>
          <w:tcPr>
            <w:tcW w:w="10080" w:type="dxa"/>
          </w:tcPr>
          <w:p w:rsidR="005310F9" w:rsidRPr="00153A66" w:rsidRDefault="00E874CE">
            <w:pPr>
              <w:spacing w:beforeLines="50" w:before="163" w:afterLines="50" w:after="163" w:line="440" w:lineRule="exact"/>
              <w:rPr>
                <w:rFonts w:ascii="华文中宋" w:eastAsia="华文中宋" w:hAnsi="华文中宋"/>
              </w:rPr>
            </w:pPr>
            <w:r w:rsidRPr="00153A66">
              <w:rPr>
                <w:rFonts w:eastAsia="华文中宋"/>
              </w:rPr>
              <w:t>3</w:t>
            </w:r>
            <w:r w:rsidRPr="00153A66">
              <w:rPr>
                <w:rFonts w:ascii="华文中宋" w:eastAsia="华文中宋" w:hAnsi="华文中宋" w:hint="eastAsia"/>
              </w:rPr>
              <w:t>.</w:t>
            </w:r>
            <w:r w:rsidR="00EE690A" w:rsidRPr="00153A66">
              <w:rPr>
                <w:rFonts w:eastAsia="华文中宋"/>
              </w:rPr>
              <w:t>1</w:t>
            </w:r>
            <w:r w:rsidR="00EE690A" w:rsidRPr="00153A66">
              <w:rPr>
                <w:rFonts w:ascii="华文中宋" w:eastAsia="华文中宋" w:hAnsi="华文中宋" w:hint="eastAsia"/>
              </w:rPr>
              <w:t>．</w:t>
            </w:r>
            <w:r w:rsidR="0074450F" w:rsidRPr="00153A66">
              <w:rPr>
                <w:rFonts w:ascii="华文中宋" w:eastAsia="华文中宋" w:hAnsi="华文中宋" w:hint="eastAsia"/>
              </w:rPr>
              <w:t>研究基础及</w:t>
            </w:r>
            <w:r w:rsidR="00315C34" w:rsidRPr="00153A66">
              <w:rPr>
                <w:rFonts w:ascii="华文中宋" w:eastAsia="华文中宋" w:hAnsi="华文中宋" w:hint="eastAsia"/>
              </w:rPr>
              <w:t>已有</w:t>
            </w:r>
            <w:r w:rsidR="005310F9" w:rsidRPr="00153A66">
              <w:rPr>
                <w:rFonts w:ascii="华文中宋" w:eastAsia="华文中宋" w:hAnsi="华文中宋" w:hint="eastAsia"/>
              </w:rPr>
              <w:t>研究</w:t>
            </w:r>
            <w:r w:rsidR="0074450F" w:rsidRPr="00153A66">
              <w:rPr>
                <w:rFonts w:ascii="华文中宋" w:eastAsia="华文中宋" w:hAnsi="华文中宋" w:hint="eastAsia"/>
              </w:rPr>
              <w:t>成果</w:t>
            </w:r>
          </w:p>
          <w:p w:rsidR="00B41986"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1</w:t>
            </w:r>
            <w:r w:rsidRPr="00153A66">
              <w:rPr>
                <w:rFonts w:ascii="楷体" w:eastAsia="楷体" w:hAnsi="楷体" w:hint="eastAsia"/>
              </w:rPr>
              <w:t>）研究基础</w:t>
            </w:r>
          </w:p>
          <w:p w:rsidR="0014051E" w:rsidRPr="00153A66" w:rsidRDefault="001629CA">
            <w:pPr>
              <w:spacing w:beforeLines="50" w:before="163" w:afterLines="50" w:after="163" w:line="440" w:lineRule="exact"/>
              <w:ind w:firstLineChars="200" w:firstLine="480"/>
            </w:pPr>
            <w:r w:rsidRPr="00153A66">
              <w:rPr>
                <w:rFonts w:hint="eastAsia"/>
              </w:rPr>
              <w:t>在硕士学习阶段的课程学习中掌握了一定的西方经济学、计量经济学、农业经济理论与政策、中国粮食经济</w:t>
            </w:r>
            <w:r w:rsidR="00B8605F" w:rsidRPr="00153A66">
              <w:rPr>
                <w:rFonts w:hint="eastAsia"/>
              </w:rPr>
              <w:t>、</w:t>
            </w:r>
            <w:r w:rsidRPr="00153A66">
              <w:rPr>
                <w:rFonts w:hint="eastAsia"/>
              </w:rPr>
              <w:t>农产品市场分析的相关知识，为分析农户决策行为提供</w:t>
            </w:r>
            <w:r w:rsidR="00834E0D" w:rsidRPr="00153A66">
              <w:rPr>
                <w:rFonts w:hint="eastAsia"/>
              </w:rPr>
              <w:t>一定</w:t>
            </w:r>
            <w:r w:rsidRPr="00153A66">
              <w:rPr>
                <w:rFonts w:hint="eastAsia"/>
              </w:rPr>
              <w:t>知识储备。</w:t>
            </w:r>
            <w:r w:rsidR="0003631F" w:rsidRPr="00153A66">
              <w:rPr>
                <w:rFonts w:hint="eastAsia"/>
              </w:rPr>
              <w:t>并且</w:t>
            </w:r>
            <w:r w:rsidR="00B41986" w:rsidRPr="00153A66">
              <w:rPr>
                <w:rFonts w:hint="eastAsia"/>
              </w:rPr>
              <w:t>，</w:t>
            </w:r>
            <w:r w:rsidR="00041609" w:rsidRPr="00153A66">
              <w:rPr>
                <w:rFonts w:hint="eastAsia"/>
              </w:rPr>
              <w:t>在进行本研究之前参与导师的课题，本人的数据收集</w:t>
            </w:r>
            <w:r w:rsidR="00A366DA" w:rsidRPr="00153A66">
              <w:rPr>
                <w:rFonts w:hint="eastAsia"/>
              </w:rPr>
              <w:t>及处理</w:t>
            </w:r>
            <w:r w:rsidR="0003631F" w:rsidRPr="00153A66">
              <w:rPr>
                <w:rFonts w:hint="eastAsia"/>
              </w:rPr>
              <w:t>能力</w:t>
            </w:r>
            <w:r w:rsidR="00A366DA" w:rsidRPr="00153A66">
              <w:rPr>
                <w:rFonts w:hint="eastAsia"/>
              </w:rPr>
              <w:t>、论文写作规范得到实践与练习，有了相当程度的提高。</w:t>
            </w:r>
          </w:p>
          <w:p w:rsidR="00AD06AD"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153A66">
              <w:rPr>
                <w:rFonts w:eastAsia="楷体"/>
              </w:rPr>
              <w:t>2</w:t>
            </w:r>
            <w:r w:rsidRPr="00153A66">
              <w:rPr>
                <w:rFonts w:ascii="楷体" w:eastAsia="楷体" w:hAnsi="楷体" w:hint="eastAsia"/>
              </w:rPr>
              <w:t>）论文发表情况</w:t>
            </w:r>
          </w:p>
          <w:p w:rsidR="006B3B62" w:rsidRPr="00153A66" w:rsidRDefault="006B3B62">
            <w:pPr>
              <w:spacing w:before="50" w:afterLines="50" w:after="163" w:line="440" w:lineRule="exact"/>
              <w:ind w:firstLineChars="200" w:firstLine="480"/>
              <w:jc w:val="left"/>
            </w:pPr>
            <w:proofErr w:type="gramStart"/>
            <w:r w:rsidRPr="00153A66">
              <w:t>曾翠红</w:t>
            </w:r>
            <w:proofErr w:type="gramEnd"/>
            <w:r w:rsidRPr="00153A66">
              <w:t>，王岫嵩，赵金鑫</w:t>
            </w:r>
            <w:r w:rsidR="006F2EA7" w:rsidRPr="00153A66">
              <w:rPr>
                <w:rFonts w:hint="eastAsia"/>
              </w:rPr>
              <w:t>．</w:t>
            </w:r>
            <w:r w:rsidRPr="00153A66">
              <w:t>蒙古畜牧业的发展现状、困境与出路</w:t>
            </w:r>
            <w:r w:rsidR="007B78F2" w:rsidRPr="00153A66">
              <w:rPr>
                <w:rFonts w:hint="eastAsia"/>
              </w:rPr>
              <w:t>［</w:t>
            </w:r>
            <w:r w:rsidRPr="00153A66">
              <w:t>J</w:t>
            </w:r>
            <w:r w:rsidR="007B78F2" w:rsidRPr="00153A66">
              <w:rPr>
                <w:rFonts w:hint="eastAsia"/>
              </w:rPr>
              <w:t>］</w:t>
            </w:r>
            <w:r w:rsidR="006F2EA7" w:rsidRPr="00153A66">
              <w:rPr>
                <w:rFonts w:hint="eastAsia"/>
              </w:rPr>
              <w:t>．</w:t>
            </w:r>
            <w:r w:rsidRPr="00153A66">
              <w:t>世界农业，</w:t>
            </w:r>
            <w:r w:rsidRPr="00153A66">
              <w:t>2018</w:t>
            </w:r>
            <w:r w:rsidRPr="00153A66">
              <w:t>（</w:t>
            </w:r>
            <w:r w:rsidR="00366ECA" w:rsidRPr="00153A66">
              <w:rPr>
                <w:rFonts w:hint="eastAsia"/>
              </w:rPr>
              <w:t>定稿</w:t>
            </w:r>
            <w:r w:rsidRPr="00153A66">
              <w:t>）</w:t>
            </w:r>
          </w:p>
          <w:p w:rsidR="006B3B62" w:rsidRPr="00153A66" w:rsidRDefault="006B3B62">
            <w:pPr>
              <w:spacing w:before="50" w:afterLines="50" w:after="163" w:line="440" w:lineRule="exact"/>
              <w:ind w:firstLineChars="200" w:firstLine="480"/>
              <w:jc w:val="left"/>
            </w:pPr>
            <w:r w:rsidRPr="00153A66">
              <w:t>王岫嵩，吉尔格拉，潘彪，</w:t>
            </w:r>
            <w:proofErr w:type="gramStart"/>
            <w:r w:rsidRPr="00153A66">
              <w:t>曾翠红</w:t>
            </w:r>
            <w:proofErr w:type="gramEnd"/>
            <w:r w:rsidR="006F2EA7" w:rsidRPr="00153A66">
              <w:rPr>
                <w:rFonts w:hint="eastAsia"/>
              </w:rPr>
              <w:t>．</w:t>
            </w:r>
            <w:r w:rsidRPr="00153A66">
              <w:t>中国进口蒙古牛肉的动物疫病管</w:t>
            </w:r>
            <w:proofErr w:type="gramStart"/>
            <w:r w:rsidRPr="00153A66">
              <w:t>控问题</w:t>
            </w:r>
            <w:proofErr w:type="gramEnd"/>
            <w:r w:rsidRPr="00153A66">
              <w:t>分析</w:t>
            </w:r>
            <w:r w:rsidR="007B78F2" w:rsidRPr="00153A66">
              <w:rPr>
                <w:rFonts w:hint="eastAsia"/>
              </w:rPr>
              <w:t>［</w:t>
            </w:r>
            <w:r w:rsidRPr="00153A66">
              <w:t>J</w:t>
            </w:r>
            <w:r w:rsidR="007B78F2" w:rsidRPr="00153A66">
              <w:rPr>
                <w:rFonts w:hint="eastAsia"/>
              </w:rPr>
              <w:t>］</w:t>
            </w:r>
            <w:r w:rsidR="006F2EA7" w:rsidRPr="00153A66">
              <w:rPr>
                <w:rFonts w:hint="eastAsia"/>
              </w:rPr>
              <w:t>．</w:t>
            </w:r>
            <w:r w:rsidRPr="00153A66">
              <w:t>世界农业，</w:t>
            </w:r>
            <w:r w:rsidRPr="00153A66">
              <w:t>2018</w:t>
            </w:r>
            <w:r w:rsidRPr="00153A66">
              <w:t>（</w:t>
            </w:r>
            <w:r w:rsidR="0004275B">
              <w:rPr>
                <w:rFonts w:hint="eastAsia"/>
              </w:rPr>
              <w:t>定稿</w:t>
            </w:r>
            <w:r w:rsidRPr="00153A66">
              <w:t>）</w:t>
            </w:r>
          </w:p>
          <w:p w:rsidR="0014051E" w:rsidRPr="00153A66" w:rsidRDefault="00E874CE">
            <w:pPr>
              <w:spacing w:beforeLines="50" w:before="163" w:afterLines="50" w:after="163" w:line="440" w:lineRule="exact"/>
              <w:rPr>
                <w:rFonts w:ascii="华文中宋" w:eastAsia="华文中宋" w:hAnsi="华文中宋"/>
              </w:rPr>
            </w:pPr>
            <w:r w:rsidRPr="00153A66">
              <w:rPr>
                <w:rFonts w:eastAsia="华文中宋"/>
              </w:rPr>
              <w:t>3</w:t>
            </w:r>
            <w:r w:rsidRPr="00153A66">
              <w:rPr>
                <w:rFonts w:ascii="华文中宋" w:eastAsia="华文中宋" w:hAnsi="华文中宋" w:hint="eastAsia"/>
              </w:rPr>
              <w:t>.</w:t>
            </w:r>
            <w:r w:rsidR="002E0918" w:rsidRPr="00153A66">
              <w:rPr>
                <w:rFonts w:eastAsia="华文中宋"/>
              </w:rPr>
              <w:t>2</w:t>
            </w:r>
            <w:r w:rsidR="00EE690A" w:rsidRPr="00153A66">
              <w:rPr>
                <w:rFonts w:ascii="华文中宋" w:eastAsia="华文中宋" w:hAnsi="华文中宋" w:hint="eastAsia"/>
              </w:rPr>
              <w:t>．</w:t>
            </w:r>
            <w:r w:rsidR="0074450F" w:rsidRPr="00153A66">
              <w:rPr>
                <w:rFonts w:ascii="华文中宋" w:eastAsia="华文中宋" w:hAnsi="华文中宋" w:hint="eastAsia"/>
              </w:rPr>
              <w:t>可能存在的</w:t>
            </w:r>
            <w:r w:rsidR="005310F9" w:rsidRPr="00153A66">
              <w:rPr>
                <w:rFonts w:ascii="华文中宋" w:eastAsia="华文中宋" w:hAnsi="华文中宋" w:hint="eastAsia"/>
              </w:rPr>
              <w:t>困难</w:t>
            </w:r>
          </w:p>
          <w:p w:rsidR="0014051E" w:rsidRPr="00153A66" w:rsidRDefault="002C73F0">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rPr>
              <w:t>（</w:t>
            </w:r>
            <w:r w:rsidRPr="00153A66">
              <w:t>1</w:t>
            </w:r>
            <w:r w:rsidRPr="00153A66">
              <w:rPr>
                <w:rFonts w:asciiTheme="minorEastAsia" w:hAnsiTheme="minorEastAsia"/>
              </w:rPr>
              <w:t>）</w:t>
            </w:r>
            <w:r w:rsidR="00355F8B" w:rsidRPr="00153A66">
              <w:rPr>
                <w:rFonts w:asciiTheme="minorEastAsia" w:hAnsiTheme="minorEastAsia"/>
              </w:rPr>
              <w:t>土地生产率影响因素广泛，</w:t>
            </w:r>
            <w:r w:rsidR="00A94C69" w:rsidRPr="00153A66">
              <w:rPr>
                <w:rFonts w:asciiTheme="minorEastAsia" w:hAnsiTheme="minorEastAsia" w:hint="eastAsia"/>
              </w:rPr>
              <w:t>如何选择能够全面的解释土地生产率的变化</w:t>
            </w:r>
            <w:r w:rsidR="001D1D57" w:rsidRPr="00153A66">
              <w:rPr>
                <w:rFonts w:asciiTheme="minorEastAsia" w:hAnsiTheme="minorEastAsia" w:hint="eastAsia"/>
              </w:rPr>
              <w:t>的变量</w:t>
            </w:r>
            <w:r w:rsidR="00A94C69" w:rsidRPr="00153A66">
              <w:rPr>
                <w:rFonts w:asciiTheme="minorEastAsia" w:hAnsiTheme="minorEastAsia" w:hint="eastAsia"/>
              </w:rPr>
              <w:t>需要谨慎</w:t>
            </w:r>
            <w:r w:rsidR="001D1D57" w:rsidRPr="00153A66">
              <w:rPr>
                <w:rFonts w:asciiTheme="minorEastAsia" w:hAnsiTheme="minorEastAsia" w:hint="eastAsia"/>
              </w:rPr>
              <w:t>。确定性的变量</w:t>
            </w:r>
            <w:r w:rsidR="007472BD" w:rsidRPr="00153A66">
              <w:rPr>
                <w:rFonts w:asciiTheme="minorEastAsia" w:hAnsiTheme="minorEastAsia" w:hint="eastAsia"/>
              </w:rPr>
              <w:t>如土地</w:t>
            </w:r>
            <w:r w:rsidR="008C52D3" w:rsidRPr="00153A66">
              <w:rPr>
                <w:rFonts w:asciiTheme="minorEastAsia" w:hAnsiTheme="minorEastAsia" w:hint="eastAsia"/>
              </w:rPr>
              <w:t>质量</w:t>
            </w:r>
            <w:r w:rsidR="00C32A53" w:rsidRPr="00153A66">
              <w:rPr>
                <w:rFonts w:asciiTheme="minorEastAsia" w:hAnsiTheme="minorEastAsia" w:hint="eastAsia"/>
              </w:rPr>
              <w:t>、农户风险意识</w:t>
            </w:r>
            <w:r w:rsidR="007472BD" w:rsidRPr="00153A66">
              <w:rPr>
                <w:rFonts w:asciiTheme="minorEastAsia" w:hAnsiTheme="minorEastAsia" w:hint="eastAsia"/>
              </w:rPr>
              <w:t>等</w:t>
            </w:r>
            <w:r w:rsidR="001D1D57" w:rsidRPr="00153A66">
              <w:rPr>
                <w:rFonts w:asciiTheme="minorEastAsia" w:hAnsiTheme="minorEastAsia" w:hint="eastAsia"/>
              </w:rPr>
              <w:t>也</w:t>
            </w:r>
            <w:r w:rsidR="00722A9F" w:rsidRPr="00153A66">
              <w:rPr>
                <w:rFonts w:asciiTheme="minorEastAsia" w:hAnsiTheme="minorEastAsia" w:hint="eastAsia"/>
              </w:rPr>
              <w:t>难以</w:t>
            </w:r>
            <w:r w:rsidR="00B7475F" w:rsidRPr="00153A66">
              <w:rPr>
                <w:rFonts w:asciiTheme="minorEastAsia" w:hAnsiTheme="minorEastAsia" w:hint="eastAsia"/>
              </w:rPr>
              <w:t>观测或者</w:t>
            </w:r>
            <w:r w:rsidR="00722A9F" w:rsidRPr="00153A66">
              <w:rPr>
                <w:rFonts w:asciiTheme="minorEastAsia" w:hAnsiTheme="minorEastAsia" w:hint="eastAsia"/>
              </w:rPr>
              <w:t>难以用数据衡量</w:t>
            </w:r>
            <w:r w:rsidR="001D1D57" w:rsidRPr="00153A66">
              <w:rPr>
                <w:rFonts w:asciiTheme="minorEastAsia" w:hAnsiTheme="minorEastAsia" w:hint="eastAsia"/>
              </w:rPr>
              <w:t>的。</w:t>
            </w:r>
          </w:p>
          <w:p w:rsidR="00F114B3" w:rsidRPr="00153A66" w:rsidRDefault="00F114B3">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hint="eastAsia"/>
              </w:rPr>
              <w:t>（</w:t>
            </w:r>
            <w:r w:rsidRPr="00153A66">
              <w:t>2</w:t>
            </w:r>
            <w:r w:rsidRPr="00153A66">
              <w:rPr>
                <w:rFonts w:asciiTheme="minorEastAsia" w:hAnsiTheme="minorEastAsia" w:hint="eastAsia"/>
              </w:rPr>
              <w:t>）全国农村固定观察点数据体量庞大，如何筛选区域</w:t>
            </w:r>
            <w:r w:rsidR="00ED542D" w:rsidRPr="00153A66">
              <w:rPr>
                <w:rFonts w:asciiTheme="minorEastAsia" w:hAnsiTheme="minorEastAsia" w:hint="eastAsia"/>
              </w:rPr>
              <w:t>和农户进行分析，</w:t>
            </w:r>
            <w:r w:rsidRPr="00153A66">
              <w:rPr>
                <w:rFonts w:asciiTheme="minorEastAsia" w:hAnsiTheme="minorEastAsia" w:hint="eastAsia"/>
              </w:rPr>
              <w:t>如何合理的匹配农户信息形成面板数据</w:t>
            </w:r>
            <w:r w:rsidR="00ED542D" w:rsidRPr="00153A66">
              <w:rPr>
                <w:rFonts w:asciiTheme="minorEastAsia" w:hAnsiTheme="minorEastAsia" w:hint="eastAsia"/>
              </w:rPr>
              <w:t>具有</w:t>
            </w:r>
            <w:r w:rsidRPr="00153A66">
              <w:rPr>
                <w:rFonts w:asciiTheme="minorEastAsia" w:hAnsiTheme="minorEastAsia" w:hint="eastAsia"/>
              </w:rPr>
              <w:t>一定的挑战。</w:t>
            </w:r>
          </w:p>
          <w:p w:rsidR="0014051E" w:rsidRPr="00153A66" w:rsidRDefault="0014051E"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4C05EF" w:rsidRPr="00153A66" w:rsidRDefault="004C05EF" w:rsidP="00017DDE">
            <w:pPr>
              <w:spacing w:line="400" w:lineRule="exact"/>
              <w:rPr>
                <w:rFonts w:eastAsia="黑体"/>
              </w:rPr>
            </w:pPr>
          </w:p>
          <w:p w:rsidR="0014051E" w:rsidRDefault="0014051E" w:rsidP="00017DDE">
            <w:pPr>
              <w:spacing w:line="400" w:lineRule="exact"/>
              <w:rPr>
                <w:rFonts w:eastAsia="黑体"/>
              </w:rPr>
            </w:pPr>
          </w:p>
          <w:p w:rsidR="003504EC" w:rsidRPr="00153A66" w:rsidRDefault="003504EC" w:rsidP="00017DDE">
            <w:pPr>
              <w:spacing w:line="400" w:lineRule="exact"/>
              <w:rPr>
                <w:rFonts w:eastAsia="黑体"/>
              </w:rPr>
            </w:pPr>
          </w:p>
          <w:p w:rsidR="0014051E" w:rsidRPr="00153A66" w:rsidRDefault="0014051E" w:rsidP="00017DDE">
            <w:pPr>
              <w:spacing w:line="400" w:lineRule="exact"/>
              <w:rPr>
                <w:rFonts w:eastAsia="黑体"/>
              </w:rPr>
            </w:pPr>
          </w:p>
          <w:p w:rsidR="00974DA8" w:rsidRPr="00153A66" w:rsidRDefault="00974DA8" w:rsidP="00017DDE">
            <w:pPr>
              <w:spacing w:line="400" w:lineRule="exact"/>
              <w:rPr>
                <w:rFonts w:eastAsia="黑体"/>
              </w:rPr>
            </w:pPr>
          </w:p>
          <w:p w:rsidR="0014051E" w:rsidRPr="00153A66" w:rsidRDefault="0014051E" w:rsidP="00974DA8">
            <w:pPr>
              <w:spacing w:line="400" w:lineRule="exact"/>
              <w:rPr>
                <w:rFonts w:eastAsia="黑体"/>
              </w:rPr>
            </w:pPr>
          </w:p>
        </w:tc>
      </w:tr>
    </w:tbl>
    <w:p w:rsidR="004A68FD" w:rsidRPr="00153A66" w:rsidRDefault="004A68FD" w:rsidP="00160166"/>
    <w:sectPr w:rsidR="004A68FD" w:rsidRPr="00153A66" w:rsidSect="00C37613">
      <w:headerReference w:type="default" r:id="rId16"/>
      <w:footerReference w:type="default" r:id="rId17"/>
      <w:pgSz w:w="11907" w:h="16840" w:code="9"/>
      <w:pgMar w:top="851" w:right="1134" w:bottom="851" w:left="1134" w:header="0"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97F" w:rsidRDefault="00FE797F" w:rsidP="00EF5698">
      <w:r>
        <w:separator/>
      </w:r>
    </w:p>
  </w:endnote>
  <w:endnote w:type="continuationSeparator" w:id="0">
    <w:p w:rsidR="00FE797F" w:rsidRDefault="00FE797F" w:rsidP="00EF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altName w:val="Arial Unicode MS"/>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86329"/>
      <w:docPartObj>
        <w:docPartGallery w:val="Page Numbers (Bottom of Page)"/>
        <w:docPartUnique/>
      </w:docPartObj>
    </w:sdtPr>
    <w:sdtEndPr/>
    <w:sdtContent>
      <w:p w:rsidR="00C37613" w:rsidRDefault="00C37613">
        <w:pPr>
          <w:pStyle w:val="a4"/>
        </w:pPr>
        <w:r>
          <w:fldChar w:fldCharType="begin"/>
        </w:r>
        <w:r>
          <w:instrText>PAGE   \* MERGEFORMAT</w:instrText>
        </w:r>
        <w:r>
          <w:fldChar w:fldCharType="separate"/>
        </w:r>
        <w:r w:rsidRPr="00A976B5">
          <w:rPr>
            <w:noProof/>
            <w:lang w:val="zh-CN"/>
          </w:rPr>
          <w:t>2</w:t>
        </w:r>
        <w:r>
          <w:fldChar w:fldCharType="end"/>
        </w:r>
      </w:p>
    </w:sdtContent>
  </w:sdt>
  <w:p w:rsidR="00C37613" w:rsidRDefault="00C3761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163366"/>
      <w:docPartObj>
        <w:docPartGallery w:val="Page Numbers (Bottom of Page)"/>
        <w:docPartUnique/>
      </w:docPartObj>
    </w:sdtPr>
    <w:sdtEndPr/>
    <w:sdtContent>
      <w:p w:rsidR="00C37613" w:rsidRDefault="00C37613">
        <w:pPr>
          <w:pStyle w:val="a4"/>
          <w:jc w:val="center"/>
        </w:pPr>
        <w:r>
          <w:fldChar w:fldCharType="begin"/>
        </w:r>
        <w:r>
          <w:instrText>PAGE   \* MERGEFORMAT</w:instrText>
        </w:r>
        <w:r>
          <w:fldChar w:fldCharType="separate"/>
        </w:r>
        <w:r w:rsidR="006F02D5" w:rsidRPr="006F02D5">
          <w:rPr>
            <w:noProof/>
            <w:lang w:val="zh-CN"/>
          </w:rPr>
          <w:t>9</w:t>
        </w:r>
        <w:r>
          <w:fldChar w:fldCharType="end"/>
        </w:r>
      </w:p>
    </w:sdtContent>
  </w:sdt>
  <w:p w:rsidR="00C37613" w:rsidRDefault="00C376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97F" w:rsidRDefault="00FE797F" w:rsidP="00EF5698">
      <w:r>
        <w:separator/>
      </w:r>
    </w:p>
  </w:footnote>
  <w:footnote w:type="continuationSeparator" w:id="0">
    <w:p w:rsidR="00FE797F" w:rsidRDefault="00FE797F" w:rsidP="00EF5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13" w:rsidRDefault="00C37613">
    <w:pPr>
      <w:pStyle w:val="a3"/>
      <w:pBdr>
        <w:bottom w:val="none" w:sz="0" w:space="0" w:color="auto"/>
      </w:pBdr>
      <w:pPrChange w:id="0" w:author="曾翠红" w:date="2018-06-06T23:23:00Z">
        <w:pPr>
          <w:pStyle w:val="a3"/>
        </w:pPr>
      </w:pPrChang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13" w:rsidRDefault="00C37613">
    <w:pPr>
      <w:pStyle w:val="a3"/>
      <w:pBdr>
        <w:bottom w:val="none" w:sz="0" w:space="0" w:color="auto"/>
      </w:pBdr>
      <w:pPrChange w:id="1" w:author="曾翠红" w:date="2018-06-06T23:23:00Z">
        <w:pPr>
          <w:pStyle w:val="a3"/>
        </w:pPr>
      </w:pPrChan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613" w:rsidRPr="00787A7F" w:rsidRDefault="00C37613" w:rsidP="00787A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1EA"/>
    <w:multiLevelType w:val="hybridMultilevel"/>
    <w:tmpl w:val="BC906C38"/>
    <w:lvl w:ilvl="0" w:tplc="5E64B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23A19"/>
    <w:multiLevelType w:val="hybridMultilevel"/>
    <w:tmpl w:val="F7F408D0"/>
    <w:lvl w:ilvl="0" w:tplc="04C208F4">
      <w:start w:val="1"/>
      <w:numFmt w:val="japaneseCounting"/>
      <w:lvlText w:val="%1、"/>
      <w:lvlJc w:val="left"/>
      <w:pPr>
        <w:tabs>
          <w:tab w:val="num" w:pos="720"/>
        </w:tabs>
        <w:ind w:left="720" w:hanging="720"/>
      </w:pPr>
      <w:rPr>
        <w:rFonts w:eastAsia="黑体" w:hint="default"/>
        <w:sz w:val="3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725BC9"/>
    <w:multiLevelType w:val="hybridMultilevel"/>
    <w:tmpl w:val="DAC424CE"/>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A16F3E"/>
    <w:multiLevelType w:val="hybridMultilevel"/>
    <w:tmpl w:val="FE2EC428"/>
    <w:lvl w:ilvl="0" w:tplc="DF8224CC">
      <w:start w:val="1"/>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37F71"/>
    <w:multiLevelType w:val="hybridMultilevel"/>
    <w:tmpl w:val="61022852"/>
    <w:lvl w:ilvl="0" w:tplc="F1222CEA">
      <w:start w:val="1"/>
      <w:numFmt w:val="decimal"/>
      <w:lvlText w:val="%1."/>
      <w:lvlJc w:val="left"/>
      <w:pPr>
        <w:ind w:left="842" w:hanging="360"/>
      </w:pPr>
      <w:rPr>
        <w:rFonts w:ascii="Times New Roman" w:hAnsi="Times New Roman"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6">
    <w:nsid w:val="1BC57A85"/>
    <w:multiLevelType w:val="hybridMultilevel"/>
    <w:tmpl w:val="536A8556"/>
    <w:lvl w:ilvl="0" w:tplc="0F1E416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C44510"/>
    <w:multiLevelType w:val="singleLevel"/>
    <w:tmpl w:val="83F4D1FE"/>
    <w:lvl w:ilvl="0">
      <w:start w:val="1"/>
      <w:numFmt w:val="decimal"/>
      <w:lvlText w:val="%1．"/>
      <w:lvlJc w:val="left"/>
      <w:pPr>
        <w:tabs>
          <w:tab w:val="num" w:pos="420"/>
        </w:tabs>
        <w:ind w:left="420" w:hanging="420"/>
      </w:pPr>
      <w:rPr>
        <w:rFonts w:hint="eastAsia"/>
      </w:rPr>
    </w:lvl>
  </w:abstractNum>
  <w:abstractNum w:abstractNumId="8">
    <w:nsid w:val="2D426C49"/>
    <w:multiLevelType w:val="hybridMultilevel"/>
    <w:tmpl w:val="E7C63528"/>
    <w:lvl w:ilvl="0" w:tplc="A3149E2A">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44069"/>
    <w:multiLevelType w:val="hybridMultilevel"/>
    <w:tmpl w:val="B1FA5D70"/>
    <w:lvl w:ilvl="0" w:tplc="0480DA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2DC5CE9"/>
    <w:multiLevelType w:val="hybridMultilevel"/>
    <w:tmpl w:val="DAD851B2"/>
    <w:lvl w:ilvl="0" w:tplc="691CB9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9466780"/>
    <w:multiLevelType w:val="hybridMultilevel"/>
    <w:tmpl w:val="76541A98"/>
    <w:lvl w:ilvl="0" w:tplc="591E2A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3">
    <w:nsid w:val="7774703F"/>
    <w:multiLevelType w:val="hybridMultilevel"/>
    <w:tmpl w:val="E71CCC06"/>
    <w:lvl w:ilvl="0" w:tplc="C9D8FEA0">
      <w:start w:val="3"/>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abstractNumId w:val="14"/>
  </w:num>
  <w:num w:numId="2">
    <w:abstractNumId w:val="12"/>
  </w:num>
  <w:num w:numId="3">
    <w:abstractNumId w:val="5"/>
  </w:num>
  <w:num w:numId="4">
    <w:abstractNumId w:val="1"/>
  </w:num>
  <w:num w:numId="5">
    <w:abstractNumId w:val="7"/>
  </w:num>
  <w:num w:numId="6">
    <w:abstractNumId w:val="6"/>
  </w:num>
  <w:num w:numId="7">
    <w:abstractNumId w:val="3"/>
  </w:num>
  <w:num w:numId="8">
    <w:abstractNumId w:val="13"/>
  </w:num>
  <w:num w:numId="9">
    <w:abstractNumId w:val="9"/>
  </w:num>
  <w:num w:numId="10">
    <w:abstractNumId w:val="8"/>
  </w:num>
  <w:num w:numId="11">
    <w:abstractNumId w:val="0"/>
  </w:num>
  <w:num w:numId="12">
    <w:abstractNumId w:val="10"/>
  </w:num>
  <w:num w:numId="13">
    <w:abstractNumId w:val="11"/>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FD"/>
    <w:rsid w:val="000017CA"/>
    <w:rsid w:val="00002452"/>
    <w:rsid w:val="000031F7"/>
    <w:rsid w:val="00003D01"/>
    <w:rsid w:val="00006B04"/>
    <w:rsid w:val="000127F0"/>
    <w:rsid w:val="00013D79"/>
    <w:rsid w:val="00015BA1"/>
    <w:rsid w:val="0001749A"/>
    <w:rsid w:val="0001798A"/>
    <w:rsid w:val="000179DC"/>
    <w:rsid w:val="00017C5E"/>
    <w:rsid w:val="00017D00"/>
    <w:rsid w:val="00017DDE"/>
    <w:rsid w:val="000214B0"/>
    <w:rsid w:val="00024028"/>
    <w:rsid w:val="00026494"/>
    <w:rsid w:val="00026A22"/>
    <w:rsid w:val="00027581"/>
    <w:rsid w:val="000309C4"/>
    <w:rsid w:val="00030B51"/>
    <w:rsid w:val="000312C4"/>
    <w:rsid w:val="00031A21"/>
    <w:rsid w:val="00031BC8"/>
    <w:rsid w:val="0003297E"/>
    <w:rsid w:val="00033424"/>
    <w:rsid w:val="00033EB9"/>
    <w:rsid w:val="000344F4"/>
    <w:rsid w:val="0003508D"/>
    <w:rsid w:val="0003589C"/>
    <w:rsid w:val="00036014"/>
    <w:rsid w:val="0003631F"/>
    <w:rsid w:val="00041609"/>
    <w:rsid w:val="0004275B"/>
    <w:rsid w:val="00042CF4"/>
    <w:rsid w:val="0004430A"/>
    <w:rsid w:val="00044681"/>
    <w:rsid w:val="00045109"/>
    <w:rsid w:val="00045521"/>
    <w:rsid w:val="00045C10"/>
    <w:rsid w:val="00046125"/>
    <w:rsid w:val="00046418"/>
    <w:rsid w:val="00046ED6"/>
    <w:rsid w:val="000471D4"/>
    <w:rsid w:val="0004726E"/>
    <w:rsid w:val="000511FE"/>
    <w:rsid w:val="0005189D"/>
    <w:rsid w:val="00051B32"/>
    <w:rsid w:val="00051E67"/>
    <w:rsid w:val="0005290E"/>
    <w:rsid w:val="00054025"/>
    <w:rsid w:val="00054890"/>
    <w:rsid w:val="00057701"/>
    <w:rsid w:val="000600AA"/>
    <w:rsid w:val="00060BC7"/>
    <w:rsid w:val="00061299"/>
    <w:rsid w:val="00062393"/>
    <w:rsid w:val="0006397E"/>
    <w:rsid w:val="00063C38"/>
    <w:rsid w:val="00064972"/>
    <w:rsid w:val="00065B39"/>
    <w:rsid w:val="000667BF"/>
    <w:rsid w:val="000675DF"/>
    <w:rsid w:val="0007039B"/>
    <w:rsid w:val="000706CD"/>
    <w:rsid w:val="00071B8A"/>
    <w:rsid w:val="00072C69"/>
    <w:rsid w:val="00072DF1"/>
    <w:rsid w:val="0007428A"/>
    <w:rsid w:val="0007509C"/>
    <w:rsid w:val="0007552A"/>
    <w:rsid w:val="000755C6"/>
    <w:rsid w:val="00075916"/>
    <w:rsid w:val="00075AD1"/>
    <w:rsid w:val="0007763D"/>
    <w:rsid w:val="000776E4"/>
    <w:rsid w:val="00082489"/>
    <w:rsid w:val="00082F37"/>
    <w:rsid w:val="000843C0"/>
    <w:rsid w:val="00084721"/>
    <w:rsid w:val="000848DD"/>
    <w:rsid w:val="000849FF"/>
    <w:rsid w:val="00085DDC"/>
    <w:rsid w:val="00087432"/>
    <w:rsid w:val="000876ED"/>
    <w:rsid w:val="00087E2E"/>
    <w:rsid w:val="00087EDB"/>
    <w:rsid w:val="00087FF1"/>
    <w:rsid w:val="00091651"/>
    <w:rsid w:val="0009210F"/>
    <w:rsid w:val="00092F1F"/>
    <w:rsid w:val="00093A77"/>
    <w:rsid w:val="00094D11"/>
    <w:rsid w:val="0009530B"/>
    <w:rsid w:val="000A040C"/>
    <w:rsid w:val="000A2FFD"/>
    <w:rsid w:val="000A3335"/>
    <w:rsid w:val="000A440E"/>
    <w:rsid w:val="000A5CFB"/>
    <w:rsid w:val="000A66F8"/>
    <w:rsid w:val="000A6870"/>
    <w:rsid w:val="000A7686"/>
    <w:rsid w:val="000A7969"/>
    <w:rsid w:val="000B0D07"/>
    <w:rsid w:val="000B1558"/>
    <w:rsid w:val="000B19C5"/>
    <w:rsid w:val="000B1F88"/>
    <w:rsid w:val="000B20EA"/>
    <w:rsid w:val="000B3D65"/>
    <w:rsid w:val="000B476C"/>
    <w:rsid w:val="000B5592"/>
    <w:rsid w:val="000C289D"/>
    <w:rsid w:val="000C295A"/>
    <w:rsid w:val="000C432C"/>
    <w:rsid w:val="000C433A"/>
    <w:rsid w:val="000C5731"/>
    <w:rsid w:val="000C6DA5"/>
    <w:rsid w:val="000C7C5C"/>
    <w:rsid w:val="000D0713"/>
    <w:rsid w:val="000D26D3"/>
    <w:rsid w:val="000D396A"/>
    <w:rsid w:val="000D39D8"/>
    <w:rsid w:val="000D4706"/>
    <w:rsid w:val="000D512B"/>
    <w:rsid w:val="000D6FC0"/>
    <w:rsid w:val="000E2575"/>
    <w:rsid w:val="000E48C1"/>
    <w:rsid w:val="000E492C"/>
    <w:rsid w:val="000E4E82"/>
    <w:rsid w:val="000E5E01"/>
    <w:rsid w:val="000E6B17"/>
    <w:rsid w:val="000E707F"/>
    <w:rsid w:val="000E7559"/>
    <w:rsid w:val="000E780F"/>
    <w:rsid w:val="000F0C9F"/>
    <w:rsid w:val="000F48CD"/>
    <w:rsid w:val="000F544D"/>
    <w:rsid w:val="000F5ADF"/>
    <w:rsid w:val="000F664B"/>
    <w:rsid w:val="000F7859"/>
    <w:rsid w:val="00100A29"/>
    <w:rsid w:val="001026EC"/>
    <w:rsid w:val="00103953"/>
    <w:rsid w:val="00103E2D"/>
    <w:rsid w:val="0010506A"/>
    <w:rsid w:val="001065B7"/>
    <w:rsid w:val="00106935"/>
    <w:rsid w:val="00106C31"/>
    <w:rsid w:val="00110300"/>
    <w:rsid w:val="00110CAC"/>
    <w:rsid w:val="00112934"/>
    <w:rsid w:val="00112E79"/>
    <w:rsid w:val="00114190"/>
    <w:rsid w:val="00116E8C"/>
    <w:rsid w:val="001178B0"/>
    <w:rsid w:val="00121B10"/>
    <w:rsid w:val="001232B4"/>
    <w:rsid w:val="00123DF9"/>
    <w:rsid w:val="00125437"/>
    <w:rsid w:val="00130C04"/>
    <w:rsid w:val="00130D7E"/>
    <w:rsid w:val="00130E7B"/>
    <w:rsid w:val="0013104B"/>
    <w:rsid w:val="001321B6"/>
    <w:rsid w:val="00132B71"/>
    <w:rsid w:val="00132E7E"/>
    <w:rsid w:val="001336EA"/>
    <w:rsid w:val="001350D0"/>
    <w:rsid w:val="00136F15"/>
    <w:rsid w:val="00137128"/>
    <w:rsid w:val="00137DE6"/>
    <w:rsid w:val="0014051E"/>
    <w:rsid w:val="001405BE"/>
    <w:rsid w:val="00140A68"/>
    <w:rsid w:val="00143331"/>
    <w:rsid w:val="001459CC"/>
    <w:rsid w:val="00145ADC"/>
    <w:rsid w:val="001471A8"/>
    <w:rsid w:val="0015161E"/>
    <w:rsid w:val="00151950"/>
    <w:rsid w:val="00152929"/>
    <w:rsid w:val="001533DC"/>
    <w:rsid w:val="00153A66"/>
    <w:rsid w:val="00153CE4"/>
    <w:rsid w:val="00154AB7"/>
    <w:rsid w:val="001568E9"/>
    <w:rsid w:val="00156DE6"/>
    <w:rsid w:val="00156E0F"/>
    <w:rsid w:val="0015793D"/>
    <w:rsid w:val="00160166"/>
    <w:rsid w:val="00161534"/>
    <w:rsid w:val="00161F17"/>
    <w:rsid w:val="001629CA"/>
    <w:rsid w:val="00162D0B"/>
    <w:rsid w:val="001635FA"/>
    <w:rsid w:val="00163868"/>
    <w:rsid w:val="00163FA7"/>
    <w:rsid w:val="00164F35"/>
    <w:rsid w:val="00165005"/>
    <w:rsid w:val="00165551"/>
    <w:rsid w:val="00165995"/>
    <w:rsid w:val="00165CE8"/>
    <w:rsid w:val="00165E56"/>
    <w:rsid w:val="00166E12"/>
    <w:rsid w:val="001676C3"/>
    <w:rsid w:val="00167B6A"/>
    <w:rsid w:val="00170557"/>
    <w:rsid w:val="00171209"/>
    <w:rsid w:val="00171B47"/>
    <w:rsid w:val="001725F6"/>
    <w:rsid w:val="00173B6C"/>
    <w:rsid w:val="00173DF6"/>
    <w:rsid w:val="001759F6"/>
    <w:rsid w:val="00176BC2"/>
    <w:rsid w:val="00176BE3"/>
    <w:rsid w:val="0018039C"/>
    <w:rsid w:val="0018072F"/>
    <w:rsid w:val="001812BF"/>
    <w:rsid w:val="00182638"/>
    <w:rsid w:val="00183833"/>
    <w:rsid w:val="00183980"/>
    <w:rsid w:val="00183DB8"/>
    <w:rsid w:val="00183EB8"/>
    <w:rsid w:val="00183FD7"/>
    <w:rsid w:val="0018464B"/>
    <w:rsid w:val="001849F4"/>
    <w:rsid w:val="0018501D"/>
    <w:rsid w:val="00186E10"/>
    <w:rsid w:val="001874A7"/>
    <w:rsid w:val="00187749"/>
    <w:rsid w:val="00187C3D"/>
    <w:rsid w:val="00190DD1"/>
    <w:rsid w:val="001927C8"/>
    <w:rsid w:val="00192D61"/>
    <w:rsid w:val="0019339C"/>
    <w:rsid w:val="00194BE3"/>
    <w:rsid w:val="001951A1"/>
    <w:rsid w:val="00195D5E"/>
    <w:rsid w:val="001961F8"/>
    <w:rsid w:val="001965E4"/>
    <w:rsid w:val="00196ADB"/>
    <w:rsid w:val="001970FC"/>
    <w:rsid w:val="001A1036"/>
    <w:rsid w:val="001A194B"/>
    <w:rsid w:val="001A2553"/>
    <w:rsid w:val="001A266C"/>
    <w:rsid w:val="001A345A"/>
    <w:rsid w:val="001A3BFC"/>
    <w:rsid w:val="001A640C"/>
    <w:rsid w:val="001A6B49"/>
    <w:rsid w:val="001A732E"/>
    <w:rsid w:val="001A7CE7"/>
    <w:rsid w:val="001B00D5"/>
    <w:rsid w:val="001B09D1"/>
    <w:rsid w:val="001B2E85"/>
    <w:rsid w:val="001B3BFD"/>
    <w:rsid w:val="001B7D7C"/>
    <w:rsid w:val="001C0ADD"/>
    <w:rsid w:val="001C16B2"/>
    <w:rsid w:val="001C256B"/>
    <w:rsid w:val="001C26AC"/>
    <w:rsid w:val="001C29A2"/>
    <w:rsid w:val="001C2D09"/>
    <w:rsid w:val="001C3608"/>
    <w:rsid w:val="001C573A"/>
    <w:rsid w:val="001D0137"/>
    <w:rsid w:val="001D1D57"/>
    <w:rsid w:val="001D4385"/>
    <w:rsid w:val="001D49D0"/>
    <w:rsid w:val="001D5878"/>
    <w:rsid w:val="001D7C33"/>
    <w:rsid w:val="001E0087"/>
    <w:rsid w:val="001E099E"/>
    <w:rsid w:val="001E1591"/>
    <w:rsid w:val="001E2220"/>
    <w:rsid w:val="001E373B"/>
    <w:rsid w:val="001E3FAF"/>
    <w:rsid w:val="001E5217"/>
    <w:rsid w:val="001E69AE"/>
    <w:rsid w:val="001E6BC8"/>
    <w:rsid w:val="001F1268"/>
    <w:rsid w:val="001F213C"/>
    <w:rsid w:val="001F3BE4"/>
    <w:rsid w:val="001F521C"/>
    <w:rsid w:val="0020099C"/>
    <w:rsid w:val="00201668"/>
    <w:rsid w:val="00201C88"/>
    <w:rsid w:val="00202008"/>
    <w:rsid w:val="002026C8"/>
    <w:rsid w:val="00203093"/>
    <w:rsid w:val="00203C53"/>
    <w:rsid w:val="00205081"/>
    <w:rsid w:val="00205BFB"/>
    <w:rsid w:val="00210232"/>
    <w:rsid w:val="0021079B"/>
    <w:rsid w:val="00211289"/>
    <w:rsid w:val="0021290E"/>
    <w:rsid w:val="002131DB"/>
    <w:rsid w:val="002134FD"/>
    <w:rsid w:val="002168E7"/>
    <w:rsid w:val="00217124"/>
    <w:rsid w:val="0021742D"/>
    <w:rsid w:val="00221A14"/>
    <w:rsid w:val="00222513"/>
    <w:rsid w:val="0022322E"/>
    <w:rsid w:val="00224561"/>
    <w:rsid w:val="0022586C"/>
    <w:rsid w:val="00226902"/>
    <w:rsid w:val="00226C9E"/>
    <w:rsid w:val="00230061"/>
    <w:rsid w:val="002300DA"/>
    <w:rsid w:val="002324BD"/>
    <w:rsid w:val="00232EDD"/>
    <w:rsid w:val="00233245"/>
    <w:rsid w:val="00233368"/>
    <w:rsid w:val="002342BB"/>
    <w:rsid w:val="00234438"/>
    <w:rsid w:val="00235D9A"/>
    <w:rsid w:val="0023698A"/>
    <w:rsid w:val="00236DA9"/>
    <w:rsid w:val="00237ED2"/>
    <w:rsid w:val="002415DC"/>
    <w:rsid w:val="00241892"/>
    <w:rsid w:val="00241E5F"/>
    <w:rsid w:val="00243F6D"/>
    <w:rsid w:val="00244585"/>
    <w:rsid w:val="00244FFF"/>
    <w:rsid w:val="002453D4"/>
    <w:rsid w:val="00245D6B"/>
    <w:rsid w:val="002465CC"/>
    <w:rsid w:val="00247C2D"/>
    <w:rsid w:val="002505E0"/>
    <w:rsid w:val="00250EE5"/>
    <w:rsid w:val="00251B81"/>
    <w:rsid w:val="00251DD2"/>
    <w:rsid w:val="00252C05"/>
    <w:rsid w:val="00253428"/>
    <w:rsid w:val="0025475C"/>
    <w:rsid w:val="00254C17"/>
    <w:rsid w:val="0025520E"/>
    <w:rsid w:val="0025689D"/>
    <w:rsid w:val="002574DC"/>
    <w:rsid w:val="00257C3F"/>
    <w:rsid w:val="0026163C"/>
    <w:rsid w:val="00262EB0"/>
    <w:rsid w:val="00263EE9"/>
    <w:rsid w:val="00264CE6"/>
    <w:rsid w:val="00265D7F"/>
    <w:rsid w:val="00266D31"/>
    <w:rsid w:val="00266D45"/>
    <w:rsid w:val="0026706A"/>
    <w:rsid w:val="00267D25"/>
    <w:rsid w:val="00270072"/>
    <w:rsid w:val="002703FB"/>
    <w:rsid w:val="0027267A"/>
    <w:rsid w:val="00272B66"/>
    <w:rsid w:val="00272D8A"/>
    <w:rsid w:val="002741A6"/>
    <w:rsid w:val="002744B1"/>
    <w:rsid w:val="00274B0D"/>
    <w:rsid w:val="00275F9C"/>
    <w:rsid w:val="00276563"/>
    <w:rsid w:val="00277E83"/>
    <w:rsid w:val="002803E2"/>
    <w:rsid w:val="002805D9"/>
    <w:rsid w:val="00280FB7"/>
    <w:rsid w:val="00281052"/>
    <w:rsid w:val="0028138C"/>
    <w:rsid w:val="00282872"/>
    <w:rsid w:val="002831F4"/>
    <w:rsid w:val="0028569E"/>
    <w:rsid w:val="00291AA9"/>
    <w:rsid w:val="00293384"/>
    <w:rsid w:val="00293C39"/>
    <w:rsid w:val="002950F2"/>
    <w:rsid w:val="00295521"/>
    <w:rsid w:val="00295AC2"/>
    <w:rsid w:val="00295BA5"/>
    <w:rsid w:val="002960E6"/>
    <w:rsid w:val="00296D23"/>
    <w:rsid w:val="0029738C"/>
    <w:rsid w:val="002A1A4E"/>
    <w:rsid w:val="002A203D"/>
    <w:rsid w:val="002A2367"/>
    <w:rsid w:val="002A3267"/>
    <w:rsid w:val="002A4B43"/>
    <w:rsid w:val="002A5680"/>
    <w:rsid w:val="002B23E2"/>
    <w:rsid w:val="002B39F0"/>
    <w:rsid w:val="002B6444"/>
    <w:rsid w:val="002B760C"/>
    <w:rsid w:val="002C0C6D"/>
    <w:rsid w:val="002C166C"/>
    <w:rsid w:val="002C1DFF"/>
    <w:rsid w:val="002C1FF0"/>
    <w:rsid w:val="002C47A6"/>
    <w:rsid w:val="002C592C"/>
    <w:rsid w:val="002C6D66"/>
    <w:rsid w:val="002C73F0"/>
    <w:rsid w:val="002D038B"/>
    <w:rsid w:val="002D0D42"/>
    <w:rsid w:val="002D1EC7"/>
    <w:rsid w:val="002D25BD"/>
    <w:rsid w:val="002D27DB"/>
    <w:rsid w:val="002D3590"/>
    <w:rsid w:val="002D51AF"/>
    <w:rsid w:val="002D5AF5"/>
    <w:rsid w:val="002D76BB"/>
    <w:rsid w:val="002E0918"/>
    <w:rsid w:val="002E18CA"/>
    <w:rsid w:val="002E2892"/>
    <w:rsid w:val="002E2E32"/>
    <w:rsid w:val="002E33C7"/>
    <w:rsid w:val="002E35B8"/>
    <w:rsid w:val="002E4E79"/>
    <w:rsid w:val="002E5DB9"/>
    <w:rsid w:val="002E6526"/>
    <w:rsid w:val="002E6A04"/>
    <w:rsid w:val="002E6A4C"/>
    <w:rsid w:val="002E6FED"/>
    <w:rsid w:val="002F2DAB"/>
    <w:rsid w:val="002F31E3"/>
    <w:rsid w:val="002F3710"/>
    <w:rsid w:val="002F3B5B"/>
    <w:rsid w:val="002F53B3"/>
    <w:rsid w:val="002F6FCB"/>
    <w:rsid w:val="002F716F"/>
    <w:rsid w:val="002F7883"/>
    <w:rsid w:val="003007C7"/>
    <w:rsid w:val="003010DC"/>
    <w:rsid w:val="0030383C"/>
    <w:rsid w:val="00303D81"/>
    <w:rsid w:val="0030532D"/>
    <w:rsid w:val="00306041"/>
    <w:rsid w:val="003067A8"/>
    <w:rsid w:val="003078AA"/>
    <w:rsid w:val="003106E6"/>
    <w:rsid w:val="00311E4D"/>
    <w:rsid w:val="0031292B"/>
    <w:rsid w:val="00312ACC"/>
    <w:rsid w:val="003146E5"/>
    <w:rsid w:val="00315C34"/>
    <w:rsid w:val="00316A55"/>
    <w:rsid w:val="003175D3"/>
    <w:rsid w:val="003201E1"/>
    <w:rsid w:val="00321B9A"/>
    <w:rsid w:val="00321FD8"/>
    <w:rsid w:val="00322839"/>
    <w:rsid w:val="0032502E"/>
    <w:rsid w:val="003250B5"/>
    <w:rsid w:val="003259ED"/>
    <w:rsid w:val="00325BD1"/>
    <w:rsid w:val="00326BD2"/>
    <w:rsid w:val="003273F8"/>
    <w:rsid w:val="003304B2"/>
    <w:rsid w:val="00330B01"/>
    <w:rsid w:val="00334E1C"/>
    <w:rsid w:val="003350DD"/>
    <w:rsid w:val="0033582F"/>
    <w:rsid w:val="00335906"/>
    <w:rsid w:val="00335BD6"/>
    <w:rsid w:val="00336DD7"/>
    <w:rsid w:val="00337E00"/>
    <w:rsid w:val="00341012"/>
    <w:rsid w:val="003411C6"/>
    <w:rsid w:val="003415AE"/>
    <w:rsid w:val="0034165C"/>
    <w:rsid w:val="00342F20"/>
    <w:rsid w:val="003439A4"/>
    <w:rsid w:val="0034541B"/>
    <w:rsid w:val="0034546D"/>
    <w:rsid w:val="00346BA7"/>
    <w:rsid w:val="00346DF4"/>
    <w:rsid w:val="003472E3"/>
    <w:rsid w:val="00347612"/>
    <w:rsid w:val="003504EC"/>
    <w:rsid w:val="00350DDF"/>
    <w:rsid w:val="00351B53"/>
    <w:rsid w:val="003545BF"/>
    <w:rsid w:val="00355133"/>
    <w:rsid w:val="00355931"/>
    <w:rsid w:val="00355C4C"/>
    <w:rsid w:val="00355F8B"/>
    <w:rsid w:val="00356039"/>
    <w:rsid w:val="0035628B"/>
    <w:rsid w:val="003604DB"/>
    <w:rsid w:val="0036274A"/>
    <w:rsid w:val="00362B4F"/>
    <w:rsid w:val="00363AD2"/>
    <w:rsid w:val="00364317"/>
    <w:rsid w:val="003645A9"/>
    <w:rsid w:val="00364E18"/>
    <w:rsid w:val="003654AC"/>
    <w:rsid w:val="003654B7"/>
    <w:rsid w:val="0036597C"/>
    <w:rsid w:val="0036680A"/>
    <w:rsid w:val="00366ECA"/>
    <w:rsid w:val="00367412"/>
    <w:rsid w:val="00367414"/>
    <w:rsid w:val="00367AEB"/>
    <w:rsid w:val="003700E9"/>
    <w:rsid w:val="0037076E"/>
    <w:rsid w:val="00370DDF"/>
    <w:rsid w:val="003712E2"/>
    <w:rsid w:val="003713FE"/>
    <w:rsid w:val="00371CCA"/>
    <w:rsid w:val="00372CEF"/>
    <w:rsid w:val="00373490"/>
    <w:rsid w:val="00373F4A"/>
    <w:rsid w:val="00374F37"/>
    <w:rsid w:val="00374FEB"/>
    <w:rsid w:val="00375013"/>
    <w:rsid w:val="00375827"/>
    <w:rsid w:val="00376105"/>
    <w:rsid w:val="0038093E"/>
    <w:rsid w:val="00383206"/>
    <w:rsid w:val="00383D8D"/>
    <w:rsid w:val="00384C63"/>
    <w:rsid w:val="00386843"/>
    <w:rsid w:val="00386C96"/>
    <w:rsid w:val="003875F9"/>
    <w:rsid w:val="00387FD0"/>
    <w:rsid w:val="0039109A"/>
    <w:rsid w:val="00392824"/>
    <w:rsid w:val="0039407D"/>
    <w:rsid w:val="0039422B"/>
    <w:rsid w:val="00394C6C"/>
    <w:rsid w:val="003965AE"/>
    <w:rsid w:val="003A3A9E"/>
    <w:rsid w:val="003A638D"/>
    <w:rsid w:val="003A6CD0"/>
    <w:rsid w:val="003A70FB"/>
    <w:rsid w:val="003B02D0"/>
    <w:rsid w:val="003B078B"/>
    <w:rsid w:val="003B0B34"/>
    <w:rsid w:val="003B12B6"/>
    <w:rsid w:val="003B1AD6"/>
    <w:rsid w:val="003B3965"/>
    <w:rsid w:val="003B4CF4"/>
    <w:rsid w:val="003B525F"/>
    <w:rsid w:val="003B5DBB"/>
    <w:rsid w:val="003B658B"/>
    <w:rsid w:val="003B7DB4"/>
    <w:rsid w:val="003C032D"/>
    <w:rsid w:val="003C12B4"/>
    <w:rsid w:val="003C14AD"/>
    <w:rsid w:val="003C2FFC"/>
    <w:rsid w:val="003C48D4"/>
    <w:rsid w:val="003C4CDF"/>
    <w:rsid w:val="003C56C0"/>
    <w:rsid w:val="003C6894"/>
    <w:rsid w:val="003C7B61"/>
    <w:rsid w:val="003D029D"/>
    <w:rsid w:val="003D0A0E"/>
    <w:rsid w:val="003D33BC"/>
    <w:rsid w:val="003D3548"/>
    <w:rsid w:val="003D7B86"/>
    <w:rsid w:val="003E08DE"/>
    <w:rsid w:val="003E275C"/>
    <w:rsid w:val="003E2C83"/>
    <w:rsid w:val="003E3A85"/>
    <w:rsid w:val="003E3EFC"/>
    <w:rsid w:val="003E4439"/>
    <w:rsid w:val="003E5395"/>
    <w:rsid w:val="003E5792"/>
    <w:rsid w:val="003E646E"/>
    <w:rsid w:val="003E661B"/>
    <w:rsid w:val="003F0C76"/>
    <w:rsid w:val="003F153F"/>
    <w:rsid w:val="003F1BF0"/>
    <w:rsid w:val="003F33CE"/>
    <w:rsid w:val="003F33FA"/>
    <w:rsid w:val="003F3B73"/>
    <w:rsid w:val="003F3BD7"/>
    <w:rsid w:val="003F41F0"/>
    <w:rsid w:val="003F4513"/>
    <w:rsid w:val="003F5125"/>
    <w:rsid w:val="00400D07"/>
    <w:rsid w:val="004032A1"/>
    <w:rsid w:val="004048EE"/>
    <w:rsid w:val="004049AB"/>
    <w:rsid w:val="00405D96"/>
    <w:rsid w:val="00406C55"/>
    <w:rsid w:val="004107D1"/>
    <w:rsid w:val="00412238"/>
    <w:rsid w:val="00414A8E"/>
    <w:rsid w:val="00415137"/>
    <w:rsid w:val="00415DEF"/>
    <w:rsid w:val="0041605F"/>
    <w:rsid w:val="0041697C"/>
    <w:rsid w:val="00417DDB"/>
    <w:rsid w:val="00421627"/>
    <w:rsid w:val="00421A26"/>
    <w:rsid w:val="00422394"/>
    <w:rsid w:val="00423C28"/>
    <w:rsid w:val="00425081"/>
    <w:rsid w:val="00425909"/>
    <w:rsid w:val="004277B4"/>
    <w:rsid w:val="004324A2"/>
    <w:rsid w:val="004324FF"/>
    <w:rsid w:val="00435D64"/>
    <w:rsid w:val="0043644D"/>
    <w:rsid w:val="00441F19"/>
    <w:rsid w:val="00442C00"/>
    <w:rsid w:val="004445BA"/>
    <w:rsid w:val="00446177"/>
    <w:rsid w:val="00446472"/>
    <w:rsid w:val="004514B8"/>
    <w:rsid w:val="00451772"/>
    <w:rsid w:val="00451809"/>
    <w:rsid w:val="0045207F"/>
    <w:rsid w:val="00455480"/>
    <w:rsid w:val="00461446"/>
    <w:rsid w:val="004650BC"/>
    <w:rsid w:val="004658BC"/>
    <w:rsid w:val="00466578"/>
    <w:rsid w:val="00467D66"/>
    <w:rsid w:val="00467EE2"/>
    <w:rsid w:val="0047144D"/>
    <w:rsid w:val="00473C60"/>
    <w:rsid w:val="00473F16"/>
    <w:rsid w:val="0047428F"/>
    <w:rsid w:val="00474444"/>
    <w:rsid w:val="0047584D"/>
    <w:rsid w:val="00475DBA"/>
    <w:rsid w:val="00476CEF"/>
    <w:rsid w:val="00476F64"/>
    <w:rsid w:val="00477877"/>
    <w:rsid w:val="00477992"/>
    <w:rsid w:val="00480815"/>
    <w:rsid w:val="00480E39"/>
    <w:rsid w:val="00483AD3"/>
    <w:rsid w:val="00485673"/>
    <w:rsid w:val="00486713"/>
    <w:rsid w:val="00486BE9"/>
    <w:rsid w:val="00486ED7"/>
    <w:rsid w:val="004904CA"/>
    <w:rsid w:val="004934E2"/>
    <w:rsid w:val="00493671"/>
    <w:rsid w:val="004949F2"/>
    <w:rsid w:val="00494EDB"/>
    <w:rsid w:val="00495220"/>
    <w:rsid w:val="00495AED"/>
    <w:rsid w:val="00495E54"/>
    <w:rsid w:val="00496206"/>
    <w:rsid w:val="0049687E"/>
    <w:rsid w:val="004A0DFB"/>
    <w:rsid w:val="004A1783"/>
    <w:rsid w:val="004A17AE"/>
    <w:rsid w:val="004A23DD"/>
    <w:rsid w:val="004A2D30"/>
    <w:rsid w:val="004A399B"/>
    <w:rsid w:val="004A3AC3"/>
    <w:rsid w:val="004A3C5F"/>
    <w:rsid w:val="004A4091"/>
    <w:rsid w:val="004A4A5E"/>
    <w:rsid w:val="004A6853"/>
    <w:rsid w:val="004A68FD"/>
    <w:rsid w:val="004A69B9"/>
    <w:rsid w:val="004A6A83"/>
    <w:rsid w:val="004A732B"/>
    <w:rsid w:val="004B00EF"/>
    <w:rsid w:val="004B0A74"/>
    <w:rsid w:val="004B0D14"/>
    <w:rsid w:val="004B101E"/>
    <w:rsid w:val="004B1720"/>
    <w:rsid w:val="004B1DB6"/>
    <w:rsid w:val="004B28A7"/>
    <w:rsid w:val="004B2C68"/>
    <w:rsid w:val="004B309A"/>
    <w:rsid w:val="004B364C"/>
    <w:rsid w:val="004B4818"/>
    <w:rsid w:val="004B52F5"/>
    <w:rsid w:val="004B61CC"/>
    <w:rsid w:val="004C05EF"/>
    <w:rsid w:val="004C464F"/>
    <w:rsid w:val="004C48AC"/>
    <w:rsid w:val="004C492D"/>
    <w:rsid w:val="004C5F0A"/>
    <w:rsid w:val="004C6498"/>
    <w:rsid w:val="004D03A6"/>
    <w:rsid w:val="004D0E7F"/>
    <w:rsid w:val="004D21E8"/>
    <w:rsid w:val="004D259B"/>
    <w:rsid w:val="004D2A6B"/>
    <w:rsid w:val="004D32E2"/>
    <w:rsid w:val="004D384C"/>
    <w:rsid w:val="004D5E8D"/>
    <w:rsid w:val="004E117E"/>
    <w:rsid w:val="004E1510"/>
    <w:rsid w:val="004E168E"/>
    <w:rsid w:val="004E29D0"/>
    <w:rsid w:val="004E3A74"/>
    <w:rsid w:val="004E442B"/>
    <w:rsid w:val="004E4EA9"/>
    <w:rsid w:val="004F0328"/>
    <w:rsid w:val="004F06C2"/>
    <w:rsid w:val="004F0B07"/>
    <w:rsid w:val="004F0B8D"/>
    <w:rsid w:val="004F2485"/>
    <w:rsid w:val="004F24B8"/>
    <w:rsid w:val="004F2D57"/>
    <w:rsid w:val="004F3279"/>
    <w:rsid w:val="004F680D"/>
    <w:rsid w:val="004F7292"/>
    <w:rsid w:val="00500FB3"/>
    <w:rsid w:val="00502506"/>
    <w:rsid w:val="00505484"/>
    <w:rsid w:val="005054F5"/>
    <w:rsid w:val="005077E5"/>
    <w:rsid w:val="00507BE8"/>
    <w:rsid w:val="00507F6E"/>
    <w:rsid w:val="0051153A"/>
    <w:rsid w:val="00512188"/>
    <w:rsid w:val="00514B45"/>
    <w:rsid w:val="00514BB2"/>
    <w:rsid w:val="00515EC7"/>
    <w:rsid w:val="00517FD9"/>
    <w:rsid w:val="005214AA"/>
    <w:rsid w:val="00521B57"/>
    <w:rsid w:val="00524360"/>
    <w:rsid w:val="00524693"/>
    <w:rsid w:val="00524FD5"/>
    <w:rsid w:val="005255C9"/>
    <w:rsid w:val="00525E3B"/>
    <w:rsid w:val="00526D1F"/>
    <w:rsid w:val="0053026F"/>
    <w:rsid w:val="005307E4"/>
    <w:rsid w:val="00530B31"/>
    <w:rsid w:val="005310F9"/>
    <w:rsid w:val="00531664"/>
    <w:rsid w:val="005317B3"/>
    <w:rsid w:val="0053241C"/>
    <w:rsid w:val="00533177"/>
    <w:rsid w:val="00533208"/>
    <w:rsid w:val="005333C5"/>
    <w:rsid w:val="005339A3"/>
    <w:rsid w:val="005350DE"/>
    <w:rsid w:val="00537344"/>
    <w:rsid w:val="005377A6"/>
    <w:rsid w:val="005406A4"/>
    <w:rsid w:val="00541FF9"/>
    <w:rsid w:val="00543832"/>
    <w:rsid w:val="005447A7"/>
    <w:rsid w:val="00544C13"/>
    <w:rsid w:val="00546DCD"/>
    <w:rsid w:val="00550C1B"/>
    <w:rsid w:val="00550C23"/>
    <w:rsid w:val="00550DE1"/>
    <w:rsid w:val="00550F59"/>
    <w:rsid w:val="005511AF"/>
    <w:rsid w:val="0055175D"/>
    <w:rsid w:val="0055304D"/>
    <w:rsid w:val="00553E75"/>
    <w:rsid w:val="00554B79"/>
    <w:rsid w:val="0056034F"/>
    <w:rsid w:val="005613CB"/>
    <w:rsid w:val="00561864"/>
    <w:rsid w:val="0056453F"/>
    <w:rsid w:val="005658BA"/>
    <w:rsid w:val="00565C2C"/>
    <w:rsid w:val="005667CE"/>
    <w:rsid w:val="00566C6C"/>
    <w:rsid w:val="0057088D"/>
    <w:rsid w:val="0057101E"/>
    <w:rsid w:val="005728DC"/>
    <w:rsid w:val="005738B8"/>
    <w:rsid w:val="0057633A"/>
    <w:rsid w:val="005763F6"/>
    <w:rsid w:val="005775FB"/>
    <w:rsid w:val="00577B8C"/>
    <w:rsid w:val="00577D08"/>
    <w:rsid w:val="00580279"/>
    <w:rsid w:val="005819A0"/>
    <w:rsid w:val="00581A9C"/>
    <w:rsid w:val="005824FF"/>
    <w:rsid w:val="00584026"/>
    <w:rsid w:val="005855DD"/>
    <w:rsid w:val="00590C52"/>
    <w:rsid w:val="0059122C"/>
    <w:rsid w:val="00591694"/>
    <w:rsid w:val="005920AD"/>
    <w:rsid w:val="0059259B"/>
    <w:rsid w:val="0059296B"/>
    <w:rsid w:val="00592B25"/>
    <w:rsid w:val="00593B35"/>
    <w:rsid w:val="00595C99"/>
    <w:rsid w:val="00596086"/>
    <w:rsid w:val="0059705D"/>
    <w:rsid w:val="005973C3"/>
    <w:rsid w:val="005A1478"/>
    <w:rsid w:val="005A33C6"/>
    <w:rsid w:val="005A4DFE"/>
    <w:rsid w:val="005A5A5F"/>
    <w:rsid w:val="005A5D82"/>
    <w:rsid w:val="005A6322"/>
    <w:rsid w:val="005A6744"/>
    <w:rsid w:val="005A72D8"/>
    <w:rsid w:val="005A78E0"/>
    <w:rsid w:val="005B0C24"/>
    <w:rsid w:val="005B0F22"/>
    <w:rsid w:val="005B3AA2"/>
    <w:rsid w:val="005B4B77"/>
    <w:rsid w:val="005B79B9"/>
    <w:rsid w:val="005C0414"/>
    <w:rsid w:val="005C18B9"/>
    <w:rsid w:val="005C1F33"/>
    <w:rsid w:val="005C2032"/>
    <w:rsid w:val="005C4439"/>
    <w:rsid w:val="005C61B5"/>
    <w:rsid w:val="005C7979"/>
    <w:rsid w:val="005D2393"/>
    <w:rsid w:val="005D2E46"/>
    <w:rsid w:val="005D3334"/>
    <w:rsid w:val="005D3CE8"/>
    <w:rsid w:val="005D3E86"/>
    <w:rsid w:val="005D4FB3"/>
    <w:rsid w:val="005D5E7C"/>
    <w:rsid w:val="005D660A"/>
    <w:rsid w:val="005D66ED"/>
    <w:rsid w:val="005D6EEC"/>
    <w:rsid w:val="005D7649"/>
    <w:rsid w:val="005D7D48"/>
    <w:rsid w:val="005D7EA9"/>
    <w:rsid w:val="005E11E0"/>
    <w:rsid w:val="005E1396"/>
    <w:rsid w:val="005E1C1A"/>
    <w:rsid w:val="005E3982"/>
    <w:rsid w:val="005E46C2"/>
    <w:rsid w:val="005E541F"/>
    <w:rsid w:val="005E5B59"/>
    <w:rsid w:val="005E6165"/>
    <w:rsid w:val="005E6CC6"/>
    <w:rsid w:val="005E7033"/>
    <w:rsid w:val="005F2D9B"/>
    <w:rsid w:val="005F3021"/>
    <w:rsid w:val="005F30BA"/>
    <w:rsid w:val="005F34DE"/>
    <w:rsid w:val="005F3EB9"/>
    <w:rsid w:val="005F3FB7"/>
    <w:rsid w:val="005F472C"/>
    <w:rsid w:val="005F6A2C"/>
    <w:rsid w:val="005F6E27"/>
    <w:rsid w:val="00600049"/>
    <w:rsid w:val="0060129D"/>
    <w:rsid w:val="0060162C"/>
    <w:rsid w:val="00601F2C"/>
    <w:rsid w:val="00602271"/>
    <w:rsid w:val="00602828"/>
    <w:rsid w:val="006035E6"/>
    <w:rsid w:val="00603787"/>
    <w:rsid w:val="00606038"/>
    <w:rsid w:val="00607930"/>
    <w:rsid w:val="0061008F"/>
    <w:rsid w:val="00610D47"/>
    <w:rsid w:val="00611254"/>
    <w:rsid w:val="00611D7F"/>
    <w:rsid w:val="006120A0"/>
    <w:rsid w:val="00612594"/>
    <w:rsid w:val="00614797"/>
    <w:rsid w:val="006151C0"/>
    <w:rsid w:val="00616194"/>
    <w:rsid w:val="00617C41"/>
    <w:rsid w:val="006203F8"/>
    <w:rsid w:val="0062113A"/>
    <w:rsid w:val="006214DB"/>
    <w:rsid w:val="0062508C"/>
    <w:rsid w:val="0062644B"/>
    <w:rsid w:val="0062673C"/>
    <w:rsid w:val="00627688"/>
    <w:rsid w:val="00627D7A"/>
    <w:rsid w:val="00632A9B"/>
    <w:rsid w:val="006365FC"/>
    <w:rsid w:val="0064027A"/>
    <w:rsid w:val="00640CF0"/>
    <w:rsid w:val="00641A44"/>
    <w:rsid w:val="00642B53"/>
    <w:rsid w:val="00643047"/>
    <w:rsid w:val="006432E2"/>
    <w:rsid w:val="00644699"/>
    <w:rsid w:val="0064637B"/>
    <w:rsid w:val="00646D10"/>
    <w:rsid w:val="00647D43"/>
    <w:rsid w:val="00650646"/>
    <w:rsid w:val="0065252B"/>
    <w:rsid w:val="00655648"/>
    <w:rsid w:val="0065576F"/>
    <w:rsid w:val="00655999"/>
    <w:rsid w:val="00655B34"/>
    <w:rsid w:val="00655E46"/>
    <w:rsid w:val="0065662B"/>
    <w:rsid w:val="006569F7"/>
    <w:rsid w:val="00656AB1"/>
    <w:rsid w:val="0065791B"/>
    <w:rsid w:val="00657B47"/>
    <w:rsid w:val="00660479"/>
    <w:rsid w:val="006604A5"/>
    <w:rsid w:val="00662B43"/>
    <w:rsid w:val="006631BB"/>
    <w:rsid w:val="00663753"/>
    <w:rsid w:val="00663BE8"/>
    <w:rsid w:val="0066660B"/>
    <w:rsid w:val="00666855"/>
    <w:rsid w:val="00670CA5"/>
    <w:rsid w:val="00670D22"/>
    <w:rsid w:val="00671318"/>
    <w:rsid w:val="006732F4"/>
    <w:rsid w:val="00673481"/>
    <w:rsid w:val="00674143"/>
    <w:rsid w:val="00674869"/>
    <w:rsid w:val="00676268"/>
    <w:rsid w:val="00676629"/>
    <w:rsid w:val="006769A8"/>
    <w:rsid w:val="00676A70"/>
    <w:rsid w:val="00680ADE"/>
    <w:rsid w:val="00682DC1"/>
    <w:rsid w:val="0068645A"/>
    <w:rsid w:val="00686B8C"/>
    <w:rsid w:val="006879ED"/>
    <w:rsid w:val="00687F98"/>
    <w:rsid w:val="0069044B"/>
    <w:rsid w:val="00690674"/>
    <w:rsid w:val="00690E64"/>
    <w:rsid w:val="006927DB"/>
    <w:rsid w:val="00693693"/>
    <w:rsid w:val="00693F97"/>
    <w:rsid w:val="00694ECD"/>
    <w:rsid w:val="00695600"/>
    <w:rsid w:val="00695996"/>
    <w:rsid w:val="006A04E0"/>
    <w:rsid w:val="006A2AF7"/>
    <w:rsid w:val="006A30BF"/>
    <w:rsid w:val="006A367B"/>
    <w:rsid w:val="006A4531"/>
    <w:rsid w:val="006A4F8F"/>
    <w:rsid w:val="006A566D"/>
    <w:rsid w:val="006A628E"/>
    <w:rsid w:val="006B2037"/>
    <w:rsid w:val="006B21C0"/>
    <w:rsid w:val="006B3520"/>
    <w:rsid w:val="006B37A6"/>
    <w:rsid w:val="006B3B62"/>
    <w:rsid w:val="006B4080"/>
    <w:rsid w:val="006B4CFF"/>
    <w:rsid w:val="006C05D8"/>
    <w:rsid w:val="006C0BCE"/>
    <w:rsid w:val="006C11E5"/>
    <w:rsid w:val="006C27BD"/>
    <w:rsid w:val="006C2B65"/>
    <w:rsid w:val="006C3C46"/>
    <w:rsid w:val="006C3FEB"/>
    <w:rsid w:val="006C417D"/>
    <w:rsid w:val="006C421B"/>
    <w:rsid w:val="006C4257"/>
    <w:rsid w:val="006C56A8"/>
    <w:rsid w:val="006C794C"/>
    <w:rsid w:val="006D0909"/>
    <w:rsid w:val="006D171D"/>
    <w:rsid w:val="006D4BFC"/>
    <w:rsid w:val="006D4E37"/>
    <w:rsid w:val="006D5736"/>
    <w:rsid w:val="006E0318"/>
    <w:rsid w:val="006E0844"/>
    <w:rsid w:val="006E1D3C"/>
    <w:rsid w:val="006E20FA"/>
    <w:rsid w:val="006E331B"/>
    <w:rsid w:val="006E3BBD"/>
    <w:rsid w:val="006E3E3B"/>
    <w:rsid w:val="006E4CB0"/>
    <w:rsid w:val="006E4FB2"/>
    <w:rsid w:val="006E579A"/>
    <w:rsid w:val="006E6FD9"/>
    <w:rsid w:val="006E72BF"/>
    <w:rsid w:val="006F02D5"/>
    <w:rsid w:val="006F1CFE"/>
    <w:rsid w:val="006F291B"/>
    <w:rsid w:val="006F2EA7"/>
    <w:rsid w:val="006F3C97"/>
    <w:rsid w:val="006F3D0C"/>
    <w:rsid w:val="006F4482"/>
    <w:rsid w:val="006F4665"/>
    <w:rsid w:val="006F471C"/>
    <w:rsid w:val="006F4F9D"/>
    <w:rsid w:val="006F5FD1"/>
    <w:rsid w:val="006F6960"/>
    <w:rsid w:val="006F7707"/>
    <w:rsid w:val="007005DE"/>
    <w:rsid w:val="0070166A"/>
    <w:rsid w:val="007018D8"/>
    <w:rsid w:val="0070242D"/>
    <w:rsid w:val="007024AA"/>
    <w:rsid w:val="00702AB8"/>
    <w:rsid w:val="00702E67"/>
    <w:rsid w:val="00704012"/>
    <w:rsid w:val="00704AFC"/>
    <w:rsid w:val="00706A52"/>
    <w:rsid w:val="007073EC"/>
    <w:rsid w:val="007101F3"/>
    <w:rsid w:val="007104A1"/>
    <w:rsid w:val="00710B47"/>
    <w:rsid w:val="00710DE8"/>
    <w:rsid w:val="00712F6F"/>
    <w:rsid w:val="0071375D"/>
    <w:rsid w:val="00714E63"/>
    <w:rsid w:val="00715281"/>
    <w:rsid w:val="007155FD"/>
    <w:rsid w:val="007159A9"/>
    <w:rsid w:val="00715DEB"/>
    <w:rsid w:val="00716481"/>
    <w:rsid w:val="00717012"/>
    <w:rsid w:val="007177DE"/>
    <w:rsid w:val="00720EB9"/>
    <w:rsid w:val="00720F83"/>
    <w:rsid w:val="00722A9F"/>
    <w:rsid w:val="00723AF4"/>
    <w:rsid w:val="00727804"/>
    <w:rsid w:val="007279BF"/>
    <w:rsid w:val="00730B7E"/>
    <w:rsid w:val="00730D2B"/>
    <w:rsid w:val="00730D54"/>
    <w:rsid w:val="007313F7"/>
    <w:rsid w:val="0073150C"/>
    <w:rsid w:val="007334B5"/>
    <w:rsid w:val="0073660B"/>
    <w:rsid w:val="00736B97"/>
    <w:rsid w:val="00740067"/>
    <w:rsid w:val="0074137A"/>
    <w:rsid w:val="00743581"/>
    <w:rsid w:val="00743F4A"/>
    <w:rsid w:val="0074450F"/>
    <w:rsid w:val="0074477A"/>
    <w:rsid w:val="007450FC"/>
    <w:rsid w:val="0074584D"/>
    <w:rsid w:val="00746A50"/>
    <w:rsid w:val="00747196"/>
    <w:rsid w:val="007472BD"/>
    <w:rsid w:val="0074756B"/>
    <w:rsid w:val="007507A6"/>
    <w:rsid w:val="0075297B"/>
    <w:rsid w:val="00752D38"/>
    <w:rsid w:val="007531E6"/>
    <w:rsid w:val="00753A4E"/>
    <w:rsid w:val="00753DD4"/>
    <w:rsid w:val="00754786"/>
    <w:rsid w:val="007548C6"/>
    <w:rsid w:val="0075492E"/>
    <w:rsid w:val="00754D16"/>
    <w:rsid w:val="00754D54"/>
    <w:rsid w:val="00756599"/>
    <w:rsid w:val="00760ABC"/>
    <w:rsid w:val="007614FB"/>
    <w:rsid w:val="00763584"/>
    <w:rsid w:val="007642E0"/>
    <w:rsid w:val="007643C2"/>
    <w:rsid w:val="0076487F"/>
    <w:rsid w:val="00764A65"/>
    <w:rsid w:val="00764AF4"/>
    <w:rsid w:val="00765AE6"/>
    <w:rsid w:val="0076607B"/>
    <w:rsid w:val="007678DB"/>
    <w:rsid w:val="00770A43"/>
    <w:rsid w:val="00770C01"/>
    <w:rsid w:val="00770D41"/>
    <w:rsid w:val="00771784"/>
    <w:rsid w:val="00772865"/>
    <w:rsid w:val="00777B47"/>
    <w:rsid w:val="0078076F"/>
    <w:rsid w:val="00780B9D"/>
    <w:rsid w:val="00780DD0"/>
    <w:rsid w:val="00781EFF"/>
    <w:rsid w:val="0078311B"/>
    <w:rsid w:val="007836DD"/>
    <w:rsid w:val="007848BF"/>
    <w:rsid w:val="007858B3"/>
    <w:rsid w:val="00785B3A"/>
    <w:rsid w:val="00787A7F"/>
    <w:rsid w:val="0079034A"/>
    <w:rsid w:val="00790D11"/>
    <w:rsid w:val="007930ED"/>
    <w:rsid w:val="00793396"/>
    <w:rsid w:val="007940D4"/>
    <w:rsid w:val="0079468F"/>
    <w:rsid w:val="00795495"/>
    <w:rsid w:val="007958A3"/>
    <w:rsid w:val="00796EA4"/>
    <w:rsid w:val="007976A9"/>
    <w:rsid w:val="007A0545"/>
    <w:rsid w:val="007A20C2"/>
    <w:rsid w:val="007A360A"/>
    <w:rsid w:val="007A4938"/>
    <w:rsid w:val="007A521B"/>
    <w:rsid w:val="007A66F8"/>
    <w:rsid w:val="007A6764"/>
    <w:rsid w:val="007A7FCD"/>
    <w:rsid w:val="007B0E16"/>
    <w:rsid w:val="007B1159"/>
    <w:rsid w:val="007B17C3"/>
    <w:rsid w:val="007B32BA"/>
    <w:rsid w:val="007B35DD"/>
    <w:rsid w:val="007B4494"/>
    <w:rsid w:val="007B4EEC"/>
    <w:rsid w:val="007B78F2"/>
    <w:rsid w:val="007B7CBA"/>
    <w:rsid w:val="007C04E6"/>
    <w:rsid w:val="007C1222"/>
    <w:rsid w:val="007C2C01"/>
    <w:rsid w:val="007C4E68"/>
    <w:rsid w:val="007C5F20"/>
    <w:rsid w:val="007C7EDA"/>
    <w:rsid w:val="007D234E"/>
    <w:rsid w:val="007D351F"/>
    <w:rsid w:val="007D3C15"/>
    <w:rsid w:val="007D593E"/>
    <w:rsid w:val="007E0409"/>
    <w:rsid w:val="007E0989"/>
    <w:rsid w:val="007E0A28"/>
    <w:rsid w:val="007E1062"/>
    <w:rsid w:val="007E1759"/>
    <w:rsid w:val="007E1AB4"/>
    <w:rsid w:val="007E27F0"/>
    <w:rsid w:val="007E46DC"/>
    <w:rsid w:val="007E4D02"/>
    <w:rsid w:val="007E7FAC"/>
    <w:rsid w:val="007F1137"/>
    <w:rsid w:val="007F2635"/>
    <w:rsid w:val="007F58C2"/>
    <w:rsid w:val="007F5D97"/>
    <w:rsid w:val="007F6130"/>
    <w:rsid w:val="007F6259"/>
    <w:rsid w:val="007F6784"/>
    <w:rsid w:val="007F6CA8"/>
    <w:rsid w:val="0080129B"/>
    <w:rsid w:val="00801908"/>
    <w:rsid w:val="008021C1"/>
    <w:rsid w:val="008024C8"/>
    <w:rsid w:val="00803B82"/>
    <w:rsid w:val="00804C58"/>
    <w:rsid w:val="008067AD"/>
    <w:rsid w:val="00806C28"/>
    <w:rsid w:val="008127AB"/>
    <w:rsid w:val="00812B83"/>
    <w:rsid w:val="00813AF7"/>
    <w:rsid w:val="008140A4"/>
    <w:rsid w:val="00815580"/>
    <w:rsid w:val="00816998"/>
    <w:rsid w:val="0081749D"/>
    <w:rsid w:val="00821ECA"/>
    <w:rsid w:val="00822BA1"/>
    <w:rsid w:val="00823345"/>
    <w:rsid w:val="00823409"/>
    <w:rsid w:val="008258AE"/>
    <w:rsid w:val="0082594E"/>
    <w:rsid w:val="00825AC1"/>
    <w:rsid w:val="00826117"/>
    <w:rsid w:val="00826B03"/>
    <w:rsid w:val="008307B0"/>
    <w:rsid w:val="00830B96"/>
    <w:rsid w:val="00832011"/>
    <w:rsid w:val="00832A5E"/>
    <w:rsid w:val="0083357C"/>
    <w:rsid w:val="00833592"/>
    <w:rsid w:val="00833883"/>
    <w:rsid w:val="0083421E"/>
    <w:rsid w:val="00834462"/>
    <w:rsid w:val="00834E0D"/>
    <w:rsid w:val="00835D44"/>
    <w:rsid w:val="00836828"/>
    <w:rsid w:val="00836AFD"/>
    <w:rsid w:val="00837B77"/>
    <w:rsid w:val="008415E0"/>
    <w:rsid w:val="00843872"/>
    <w:rsid w:val="00843DF5"/>
    <w:rsid w:val="00844A71"/>
    <w:rsid w:val="0084532F"/>
    <w:rsid w:val="008472D5"/>
    <w:rsid w:val="0084787E"/>
    <w:rsid w:val="008500D4"/>
    <w:rsid w:val="008503FF"/>
    <w:rsid w:val="0085258C"/>
    <w:rsid w:val="00852866"/>
    <w:rsid w:val="00852933"/>
    <w:rsid w:val="008530ED"/>
    <w:rsid w:val="008557D5"/>
    <w:rsid w:val="008566D5"/>
    <w:rsid w:val="00860E6B"/>
    <w:rsid w:val="0086101C"/>
    <w:rsid w:val="00863917"/>
    <w:rsid w:val="0086578E"/>
    <w:rsid w:val="0086722D"/>
    <w:rsid w:val="00871BBF"/>
    <w:rsid w:val="008728DD"/>
    <w:rsid w:val="008739F9"/>
    <w:rsid w:val="00873C66"/>
    <w:rsid w:val="00873F5F"/>
    <w:rsid w:val="00875A18"/>
    <w:rsid w:val="00876047"/>
    <w:rsid w:val="008760CA"/>
    <w:rsid w:val="00876319"/>
    <w:rsid w:val="00876711"/>
    <w:rsid w:val="0088006B"/>
    <w:rsid w:val="008818DB"/>
    <w:rsid w:val="00881CA7"/>
    <w:rsid w:val="00881D1B"/>
    <w:rsid w:val="00881D37"/>
    <w:rsid w:val="00883D00"/>
    <w:rsid w:val="0088447B"/>
    <w:rsid w:val="00885662"/>
    <w:rsid w:val="0089062B"/>
    <w:rsid w:val="00891081"/>
    <w:rsid w:val="00891422"/>
    <w:rsid w:val="00891F9E"/>
    <w:rsid w:val="00892208"/>
    <w:rsid w:val="008923C3"/>
    <w:rsid w:val="00893C6D"/>
    <w:rsid w:val="008942E0"/>
    <w:rsid w:val="008943DC"/>
    <w:rsid w:val="0089460C"/>
    <w:rsid w:val="00894D11"/>
    <w:rsid w:val="0089563F"/>
    <w:rsid w:val="008969E3"/>
    <w:rsid w:val="008974F4"/>
    <w:rsid w:val="008A1380"/>
    <w:rsid w:val="008A1E19"/>
    <w:rsid w:val="008A2184"/>
    <w:rsid w:val="008A255B"/>
    <w:rsid w:val="008A30D7"/>
    <w:rsid w:val="008A3542"/>
    <w:rsid w:val="008A48BC"/>
    <w:rsid w:val="008B1F0E"/>
    <w:rsid w:val="008B28C9"/>
    <w:rsid w:val="008B2DBD"/>
    <w:rsid w:val="008B39AD"/>
    <w:rsid w:val="008B4004"/>
    <w:rsid w:val="008B4216"/>
    <w:rsid w:val="008B440E"/>
    <w:rsid w:val="008B4D16"/>
    <w:rsid w:val="008B54FA"/>
    <w:rsid w:val="008B6748"/>
    <w:rsid w:val="008B6E91"/>
    <w:rsid w:val="008B6E98"/>
    <w:rsid w:val="008B7F6C"/>
    <w:rsid w:val="008C27C4"/>
    <w:rsid w:val="008C3787"/>
    <w:rsid w:val="008C4BE1"/>
    <w:rsid w:val="008C52D3"/>
    <w:rsid w:val="008C791E"/>
    <w:rsid w:val="008D1404"/>
    <w:rsid w:val="008D3463"/>
    <w:rsid w:val="008D3E55"/>
    <w:rsid w:val="008D4A00"/>
    <w:rsid w:val="008D4AE0"/>
    <w:rsid w:val="008D4B70"/>
    <w:rsid w:val="008D5B05"/>
    <w:rsid w:val="008D5BBE"/>
    <w:rsid w:val="008D7ACD"/>
    <w:rsid w:val="008E0587"/>
    <w:rsid w:val="008E142B"/>
    <w:rsid w:val="008E3F9E"/>
    <w:rsid w:val="008E5740"/>
    <w:rsid w:val="008F041A"/>
    <w:rsid w:val="008F2944"/>
    <w:rsid w:val="008F2E73"/>
    <w:rsid w:val="008F3222"/>
    <w:rsid w:val="008F3E71"/>
    <w:rsid w:val="008F48E1"/>
    <w:rsid w:val="008F575D"/>
    <w:rsid w:val="009009A1"/>
    <w:rsid w:val="00900DEA"/>
    <w:rsid w:val="0090132E"/>
    <w:rsid w:val="0090150D"/>
    <w:rsid w:val="00902410"/>
    <w:rsid w:val="00902CD8"/>
    <w:rsid w:val="009030DD"/>
    <w:rsid w:val="00904811"/>
    <w:rsid w:val="00905D6B"/>
    <w:rsid w:val="00910F0C"/>
    <w:rsid w:val="00911285"/>
    <w:rsid w:val="009112FA"/>
    <w:rsid w:val="00911D9D"/>
    <w:rsid w:val="0091279C"/>
    <w:rsid w:val="009134D2"/>
    <w:rsid w:val="00913CC3"/>
    <w:rsid w:val="00916203"/>
    <w:rsid w:val="00916E61"/>
    <w:rsid w:val="009177EE"/>
    <w:rsid w:val="00917F81"/>
    <w:rsid w:val="00920457"/>
    <w:rsid w:val="009208F1"/>
    <w:rsid w:val="00922F6F"/>
    <w:rsid w:val="00923539"/>
    <w:rsid w:val="00923B04"/>
    <w:rsid w:val="0092424D"/>
    <w:rsid w:val="00926953"/>
    <w:rsid w:val="009278EC"/>
    <w:rsid w:val="00927E65"/>
    <w:rsid w:val="00932A50"/>
    <w:rsid w:val="009331E2"/>
    <w:rsid w:val="0093374E"/>
    <w:rsid w:val="00933B2D"/>
    <w:rsid w:val="00934E0F"/>
    <w:rsid w:val="00935A7F"/>
    <w:rsid w:val="00937A14"/>
    <w:rsid w:val="009416A0"/>
    <w:rsid w:val="009429F6"/>
    <w:rsid w:val="009431A8"/>
    <w:rsid w:val="00943333"/>
    <w:rsid w:val="009438D6"/>
    <w:rsid w:val="00944706"/>
    <w:rsid w:val="00945AB9"/>
    <w:rsid w:val="00950F3F"/>
    <w:rsid w:val="00951B47"/>
    <w:rsid w:val="0095225E"/>
    <w:rsid w:val="00953566"/>
    <w:rsid w:val="00956F9A"/>
    <w:rsid w:val="009605EC"/>
    <w:rsid w:val="00962DC3"/>
    <w:rsid w:val="00966219"/>
    <w:rsid w:val="00967334"/>
    <w:rsid w:val="00967E13"/>
    <w:rsid w:val="00970AFE"/>
    <w:rsid w:val="009710C4"/>
    <w:rsid w:val="00971169"/>
    <w:rsid w:val="009734F6"/>
    <w:rsid w:val="0097363D"/>
    <w:rsid w:val="00973AC7"/>
    <w:rsid w:val="009742A8"/>
    <w:rsid w:val="00974DA8"/>
    <w:rsid w:val="00974ECC"/>
    <w:rsid w:val="0097530F"/>
    <w:rsid w:val="009769F5"/>
    <w:rsid w:val="00976F90"/>
    <w:rsid w:val="009777C7"/>
    <w:rsid w:val="009801A7"/>
    <w:rsid w:val="009814F1"/>
    <w:rsid w:val="009817F4"/>
    <w:rsid w:val="00983257"/>
    <w:rsid w:val="00983D38"/>
    <w:rsid w:val="00984230"/>
    <w:rsid w:val="0098444C"/>
    <w:rsid w:val="00986F4B"/>
    <w:rsid w:val="00991ADD"/>
    <w:rsid w:val="00991C32"/>
    <w:rsid w:val="009920BE"/>
    <w:rsid w:val="00992F16"/>
    <w:rsid w:val="009966AE"/>
    <w:rsid w:val="00996E31"/>
    <w:rsid w:val="00996F83"/>
    <w:rsid w:val="0099707C"/>
    <w:rsid w:val="00997561"/>
    <w:rsid w:val="009977BD"/>
    <w:rsid w:val="0099781C"/>
    <w:rsid w:val="009A0E98"/>
    <w:rsid w:val="009A16A5"/>
    <w:rsid w:val="009A1BBB"/>
    <w:rsid w:val="009A25DC"/>
    <w:rsid w:val="009A3F09"/>
    <w:rsid w:val="009A6169"/>
    <w:rsid w:val="009B0C50"/>
    <w:rsid w:val="009B1177"/>
    <w:rsid w:val="009B2206"/>
    <w:rsid w:val="009B269D"/>
    <w:rsid w:val="009B2785"/>
    <w:rsid w:val="009B4533"/>
    <w:rsid w:val="009B7822"/>
    <w:rsid w:val="009B789F"/>
    <w:rsid w:val="009C01D5"/>
    <w:rsid w:val="009C0909"/>
    <w:rsid w:val="009C1E2A"/>
    <w:rsid w:val="009C2765"/>
    <w:rsid w:val="009C371F"/>
    <w:rsid w:val="009C3E29"/>
    <w:rsid w:val="009C47FB"/>
    <w:rsid w:val="009C566D"/>
    <w:rsid w:val="009C63DB"/>
    <w:rsid w:val="009C6B81"/>
    <w:rsid w:val="009C7413"/>
    <w:rsid w:val="009C7617"/>
    <w:rsid w:val="009C7C1F"/>
    <w:rsid w:val="009C7F9A"/>
    <w:rsid w:val="009D00F8"/>
    <w:rsid w:val="009D1E63"/>
    <w:rsid w:val="009D2C9E"/>
    <w:rsid w:val="009D55EF"/>
    <w:rsid w:val="009D5BCA"/>
    <w:rsid w:val="009D69A7"/>
    <w:rsid w:val="009D6DEC"/>
    <w:rsid w:val="009D71C9"/>
    <w:rsid w:val="009D7421"/>
    <w:rsid w:val="009E0BB0"/>
    <w:rsid w:val="009E1099"/>
    <w:rsid w:val="009E322B"/>
    <w:rsid w:val="009E37EB"/>
    <w:rsid w:val="009E44C4"/>
    <w:rsid w:val="009E48AC"/>
    <w:rsid w:val="009E4F18"/>
    <w:rsid w:val="009F02D7"/>
    <w:rsid w:val="009F12E7"/>
    <w:rsid w:val="009F28BE"/>
    <w:rsid w:val="009F3DF5"/>
    <w:rsid w:val="009F3E76"/>
    <w:rsid w:val="009F4414"/>
    <w:rsid w:val="009F5502"/>
    <w:rsid w:val="009F65E6"/>
    <w:rsid w:val="009F756B"/>
    <w:rsid w:val="009F7EFE"/>
    <w:rsid w:val="00A00C9E"/>
    <w:rsid w:val="00A01CB9"/>
    <w:rsid w:val="00A0288C"/>
    <w:rsid w:val="00A03544"/>
    <w:rsid w:val="00A03623"/>
    <w:rsid w:val="00A04A12"/>
    <w:rsid w:val="00A04A60"/>
    <w:rsid w:val="00A04D94"/>
    <w:rsid w:val="00A04F44"/>
    <w:rsid w:val="00A05DC1"/>
    <w:rsid w:val="00A06F7E"/>
    <w:rsid w:val="00A06FB3"/>
    <w:rsid w:val="00A076BA"/>
    <w:rsid w:val="00A07A55"/>
    <w:rsid w:val="00A10F67"/>
    <w:rsid w:val="00A112E1"/>
    <w:rsid w:val="00A11D79"/>
    <w:rsid w:val="00A13598"/>
    <w:rsid w:val="00A141D7"/>
    <w:rsid w:val="00A14E28"/>
    <w:rsid w:val="00A17923"/>
    <w:rsid w:val="00A17B07"/>
    <w:rsid w:val="00A201FC"/>
    <w:rsid w:val="00A2028E"/>
    <w:rsid w:val="00A21C48"/>
    <w:rsid w:val="00A228B8"/>
    <w:rsid w:val="00A23DF1"/>
    <w:rsid w:val="00A2431E"/>
    <w:rsid w:val="00A24DDA"/>
    <w:rsid w:val="00A307F5"/>
    <w:rsid w:val="00A310BC"/>
    <w:rsid w:val="00A312EB"/>
    <w:rsid w:val="00A32061"/>
    <w:rsid w:val="00A32D72"/>
    <w:rsid w:val="00A3305F"/>
    <w:rsid w:val="00A34D81"/>
    <w:rsid w:val="00A354F0"/>
    <w:rsid w:val="00A366DA"/>
    <w:rsid w:val="00A36AB7"/>
    <w:rsid w:val="00A36CFC"/>
    <w:rsid w:val="00A40D0C"/>
    <w:rsid w:val="00A41261"/>
    <w:rsid w:val="00A42A59"/>
    <w:rsid w:val="00A45F3B"/>
    <w:rsid w:val="00A463FC"/>
    <w:rsid w:val="00A47488"/>
    <w:rsid w:val="00A5020A"/>
    <w:rsid w:val="00A50341"/>
    <w:rsid w:val="00A5081D"/>
    <w:rsid w:val="00A5158E"/>
    <w:rsid w:val="00A52B51"/>
    <w:rsid w:val="00A537CF"/>
    <w:rsid w:val="00A54FF0"/>
    <w:rsid w:val="00A55A94"/>
    <w:rsid w:val="00A55B64"/>
    <w:rsid w:val="00A5749F"/>
    <w:rsid w:val="00A575B6"/>
    <w:rsid w:val="00A57C4C"/>
    <w:rsid w:val="00A60278"/>
    <w:rsid w:val="00A603E4"/>
    <w:rsid w:val="00A6153A"/>
    <w:rsid w:val="00A6153B"/>
    <w:rsid w:val="00A61E9B"/>
    <w:rsid w:val="00A62781"/>
    <w:rsid w:val="00A627B6"/>
    <w:rsid w:val="00A63145"/>
    <w:rsid w:val="00A635E9"/>
    <w:rsid w:val="00A65715"/>
    <w:rsid w:val="00A65B70"/>
    <w:rsid w:val="00A6638A"/>
    <w:rsid w:val="00A66540"/>
    <w:rsid w:val="00A66726"/>
    <w:rsid w:val="00A66E1C"/>
    <w:rsid w:val="00A671F5"/>
    <w:rsid w:val="00A67DB0"/>
    <w:rsid w:val="00A70295"/>
    <w:rsid w:val="00A70D0B"/>
    <w:rsid w:val="00A718BA"/>
    <w:rsid w:val="00A71AE4"/>
    <w:rsid w:val="00A722CA"/>
    <w:rsid w:val="00A7263C"/>
    <w:rsid w:val="00A73095"/>
    <w:rsid w:val="00A734FF"/>
    <w:rsid w:val="00A757F3"/>
    <w:rsid w:val="00A76082"/>
    <w:rsid w:val="00A77993"/>
    <w:rsid w:val="00A85057"/>
    <w:rsid w:val="00A85A29"/>
    <w:rsid w:val="00A86504"/>
    <w:rsid w:val="00A87073"/>
    <w:rsid w:val="00A900C2"/>
    <w:rsid w:val="00A9016F"/>
    <w:rsid w:val="00A91A83"/>
    <w:rsid w:val="00A920DA"/>
    <w:rsid w:val="00A92FEA"/>
    <w:rsid w:val="00A93B95"/>
    <w:rsid w:val="00A93EBF"/>
    <w:rsid w:val="00A9441A"/>
    <w:rsid w:val="00A94C69"/>
    <w:rsid w:val="00A94FF7"/>
    <w:rsid w:val="00A974E1"/>
    <w:rsid w:val="00A976B5"/>
    <w:rsid w:val="00AA03F1"/>
    <w:rsid w:val="00AA1638"/>
    <w:rsid w:val="00AA23BB"/>
    <w:rsid w:val="00AA2483"/>
    <w:rsid w:val="00AA2568"/>
    <w:rsid w:val="00AA2EEE"/>
    <w:rsid w:val="00AA3D75"/>
    <w:rsid w:val="00AA49C7"/>
    <w:rsid w:val="00AA52A4"/>
    <w:rsid w:val="00AA5DA2"/>
    <w:rsid w:val="00AA653E"/>
    <w:rsid w:val="00AA680A"/>
    <w:rsid w:val="00AA6C99"/>
    <w:rsid w:val="00AA7AF7"/>
    <w:rsid w:val="00AB0934"/>
    <w:rsid w:val="00AB1E8B"/>
    <w:rsid w:val="00AB4A44"/>
    <w:rsid w:val="00AB5152"/>
    <w:rsid w:val="00AB5679"/>
    <w:rsid w:val="00AB5AEA"/>
    <w:rsid w:val="00AB6882"/>
    <w:rsid w:val="00AC0591"/>
    <w:rsid w:val="00AC0850"/>
    <w:rsid w:val="00AC24B9"/>
    <w:rsid w:val="00AC352F"/>
    <w:rsid w:val="00AC37C7"/>
    <w:rsid w:val="00AC3C3D"/>
    <w:rsid w:val="00AC3FAD"/>
    <w:rsid w:val="00AC4CB1"/>
    <w:rsid w:val="00AC6305"/>
    <w:rsid w:val="00AC6EE7"/>
    <w:rsid w:val="00AC7421"/>
    <w:rsid w:val="00AC7C82"/>
    <w:rsid w:val="00AC7F01"/>
    <w:rsid w:val="00AD06AD"/>
    <w:rsid w:val="00AD163C"/>
    <w:rsid w:val="00AD20C1"/>
    <w:rsid w:val="00AD316F"/>
    <w:rsid w:val="00AD34A8"/>
    <w:rsid w:val="00AD4E4E"/>
    <w:rsid w:val="00AD5450"/>
    <w:rsid w:val="00AD6319"/>
    <w:rsid w:val="00AE1082"/>
    <w:rsid w:val="00AE16FE"/>
    <w:rsid w:val="00AE48AC"/>
    <w:rsid w:val="00AE4FCE"/>
    <w:rsid w:val="00AE51C8"/>
    <w:rsid w:val="00AE51D5"/>
    <w:rsid w:val="00AE56B9"/>
    <w:rsid w:val="00AE570F"/>
    <w:rsid w:val="00AE6A39"/>
    <w:rsid w:val="00AF0DC9"/>
    <w:rsid w:val="00AF301E"/>
    <w:rsid w:val="00AF3F37"/>
    <w:rsid w:val="00AF4D81"/>
    <w:rsid w:val="00AF5A2B"/>
    <w:rsid w:val="00AF5D0F"/>
    <w:rsid w:val="00AF6687"/>
    <w:rsid w:val="00AF6855"/>
    <w:rsid w:val="00AF6C3B"/>
    <w:rsid w:val="00AF73E3"/>
    <w:rsid w:val="00AF74CF"/>
    <w:rsid w:val="00AF7648"/>
    <w:rsid w:val="00AF7D6A"/>
    <w:rsid w:val="00B0082D"/>
    <w:rsid w:val="00B00916"/>
    <w:rsid w:val="00B018A4"/>
    <w:rsid w:val="00B020BC"/>
    <w:rsid w:val="00B0261F"/>
    <w:rsid w:val="00B02820"/>
    <w:rsid w:val="00B02E7E"/>
    <w:rsid w:val="00B02ECE"/>
    <w:rsid w:val="00B03720"/>
    <w:rsid w:val="00B04F03"/>
    <w:rsid w:val="00B05103"/>
    <w:rsid w:val="00B065F9"/>
    <w:rsid w:val="00B12C56"/>
    <w:rsid w:val="00B13202"/>
    <w:rsid w:val="00B1379A"/>
    <w:rsid w:val="00B14181"/>
    <w:rsid w:val="00B145D3"/>
    <w:rsid w:val="00B14AAF"/>
    <w:rsid w:val="00B1571D"/>
    <w:rsid w:val="00B162A4"/>
    <w:rsid w:val="00B167CA"/>
    <w:rsid w:val="00B167E3"/>
    <w:rsid w:val="00B1737C"/>
    <w:rsid w:val="00B201B8"/>
    <w:rsid w:val="00B205D7"/>
    <w:rsid w:val="00B21AD0"/>
    <w:rsid w:val="00B2368E"/>
    <w:rsid w:val="00B23971"/>
    <w:rsid w:val="00B23A26"/>
    <w:rsid w:val="00B25DFD"/>
    <w:rsid w:val="00B26481"/>
    <w:rsid w:val="00B30032"/>
    <w:rsid w:val="00B3122E"/>
    <w:rsid w:val="00B32406"/>
    <w:rsid w:val="00B325BE"/>
    <w:rsid w:val="00B32A80"/>
    <w:rsid w:val="00B32B95"/>
    <w:rsid w:val="00B33651"/>
    <w:rsid w:val="00B340BD"/>
    <w:rsid w:val="00B341DB"/>
    <w:rsid w:val="00B35C10"/>
    <w:rsid w:val="00B361D4"/>
    <w:rsid w:val="00B36348"/>
    <w:rsid w:val="00B3715F"/>
    <w:rsid w:val="00B37E2C"/>
    <w:rsid w:val="00B40E14"/>
    <w:rsid w:val="00B41380"/>
    <w:rsid w:val="00B41986"/>
    <w:rsid w:val="00B42B88"/>
    <w:rsid w:val="00B42F38"/>
    <w:rsid w:val="00B4453A"/>
    <w:rsid w:val="00B45CA4"/>
    <w:rsid w:val="00B45D0F"/>
    <w:rsid w:val="00B46B9A"/>
    <w:rsid w:val="00B46BEF"/>
    <w:rsid w:val="00B507A2"/>
    <w:rsid w:val="00B50875"/>
    <w:rsid w:val="00B519DD"/>
    <w:rsid w:val="00B53746"/>
    <w:rsid w:val="00B55CF4"/>
    <w:rsid w:val="00B57484"/>
    <w:rsid w:val="00B606F1"/>
    <w:rsid w:val="00B60E09"/>
    <w:rsid w:val="00B64568"/>
    <w:rsid w:val="00B65BE8"/>
    <w:rsid w:val="00B65FBB"/>
    <w:rsid w:val="00B66C71"/>
    <w:rsid w:val="00B7088C"/>
    <w:rsid w:val="00B710CE"/>
    <w:rsid w:val="00B72C6D"/>
    <w:rsid w:val="00B730B0"/>
    <w:rsid w:val="00B732F7"/>
    <w:rsid w:val="00B744D9"/>
    <w:rsid w:val="00B7475F"/>
    <w:rsid w:val="00B803DF"/>
    <w:rsid w:val="00B808B0"/>
    <w:rsid w:val="00B80BEF"/>
    <w:rsid w:val="00B841EC"/>
    <w:rsid w:val="00B84520"/>
    <w:rsid w:val="00B846B3"/>
    <w:rsid w:val="00B84B00"/>
    <w:rsid w:val="00B85D5C"/>
    <w:rsid w:val="00B8605F"/>
    <w:rsid w:val="00B860D6"/>
    <w:rsid w:val="00B86313"/>
    <w:rsid w:val="00B86C0C"/>
    <w:rsid w:val="00B900E3"/>
    <w:rsid w:val="00B91023"/>
    <w:rsid w:val="00B91159"/>
    <w:rsid w:val="00B91B5D"/>
    <w:rsid w:val="00B924EC"/>
    <w:rsid w:val="00B932D9"/>
    <w:rsid w:val="00B936AD"/>
    <w:rsid w:val="00B96A83"/>
    <w:rsid w:val="00B979C1"/>
    <w:rsid w:val="00BA1322"/>
    <w:rsid w:val="00BA1391"/>
    <w:rsid w:val="00BA1A5D"/>
    <w:rsid w:val="00BA1C82"/>
    <w:rsid w:val="00BA22B1"/>
    <w:rsid w:val="00BA27B8"/>
    <w:rsid w:val="00BA3A21"/>
    <w:rsid w:val="00BA3C13"/>
    <w:rsid w:val="00BA4457"/>
    <w:rsid w:val="00BA4478"/>
    <w:rsid w:val="00BA49FB"/>
    <w:rsid w:val="00BA706E"/>
    <w:rsid w:val="00BA729C"/>
    <w:rsid w:val="00BA72ED"/>
    <w:rsid w:val="00BA7D27"/>
    <w:rsid w:val="00BB1092"/>
    <w:rsid w:val="00BB1876"/>
    <w:rsid w:val="00BB214B"/>
    <w:rsid w:val="00BB2F96"/>
    <w:rsid w:val="00BB40CC"/>
    <w:rsid w:val="00BB46EA"/>
    <w:rsid w:val="00BB48B7"/>
    <w:rsid w:val="00BB55B0"/>
    <w:rsid w:val="00BB59BF"/>
    <w:rsid w:val="00BB62FC"/>
    <w:rsid w:val="00BB64FA"/>
    <w:rsid w:val="00BB677B"/>
    <w:rsid w:val="00BB6FB3"/>
    <w:rsid w:val="00BC0163"/>
    <w:rsid w:val="00BC1577"/>
    <w:rsid w:val="00BC2461"/>
    <w:rsid w:val="00BC7F2F"/>
    <w:rsid w:val="00BD049D"/>
    <w:rsid w:val="00BD19F5"/>
    <w:rsid w:val="00BD215D"/>
    <w:rsid w:val="00BD2E82"/>
    <w:rsid w:val="00BD31CF"/>
    <w:rsid w:val="00BD3F0E"/>
    <w:rsid w:val="00BD4122"/>
    <w:rsid w:val="00BD46AC"/>
    <w:rsid w:val="00BD4E17"/>
    <w:rsid w:val="00BD50F5"/>
    <w:rsid w:val="00BD7A90"/>
    <w:rsid w:val="00BD7AD9"/>
    <w:rsid w:val="00BE0DAC"/>
    <w:rsid w:val="00BE30C1"/>
    <w:rsid w:val="00BE4D58"/>
    <w:rsid w:val="00BE53BD"/>
    <w:rsid w:val="00BE62C6"/>
    <w:rsid w:val="00BE709A"/>
    <w:rsid w:val="00BE7EEC"/>
    <w:rsid w:val="00BF07DD"/>
    <w:rsid w:val="00BF15BE"/>
    <w:rsid w:val="00BF313A"/>
    <w:rsid w:val="00BF50A9"/>
    <w:rsid w:val="00BF541E"/>
    <w:rsid w:val="00C02393"/>
    <w:rsid w:val="00C03D25"/>
    <w:rsid w:val="00C04377"/>
    <w:rsid w:val="00C05E40"/>
    <w:rsid w:val="00C06F25"/>
    <w:rsid w:val="00C072C4"/>
    <w:rsid w:val="00C10B69"/>
    <w:rsid w:val="00C11AFD"/>
    <w:rsid w:val="00C12FFD"/>
    <w:rsid w:val="00C14356"/>
    <w:rsid w:val="00C1477F"/>
    <w:rsid w:val="00C1482F"/>
    <w:rsid w:val="00C158B6"/>
    <w:rsid w:val="00C1671B"/>
    <w:rsid w:val="00C16E0B"/>
    <w:rsid w:val="00C30653"/>
    <w:rsid w:val="00C31852"/>
    <w:rsid w:val="00C32A53"/>
    <w:rsid w:val="00C33856"/>
    <w:rsid w:val="00C344BF"/>
    <w:rsid w:val="00C35C94"/>
    <w:rsid w:val="00C35FF9"/>
    <w:rsid w:val="00C36098"/>
    <w:rsid w:val="00C365C5"/>
    <w:rsid w:val="00C37386"/>
    <w:rsid w:val="00C3739A"/>
    <w:rsid w:val="00C37613"/>
    <w:rsid w:val="00C40264"/>
    <w:rsid w:val="00C40E0F"/>
    <w:rsid w:val="00C429AE"/>
    <w:rsid w:val="00C445F1"/>
    <w:rsid w:val="00C4489F"/>
    <w:rsid w:val="00C44DAD"/>
    <w:rsid w:val="00C458B4"/>
    <w:rsid w:val="00C45DEF"/>
    <w:rsid w:val="00C45EB6"/>
    <w:rsid w:val="00C5094D"/>
    <w:rsid w:val="00C545E7"/>
    <w:rsid w:val="00C54E1A"/>
    <w:rsid w:val="00C55196"/>
    <w:rsid w:val="00C55D3F"/>
    <w:rsid w:val="00C561E6"/>
    <w:rsid w:val="00C5621B"/>
    <w:rsid w:val="00C5639F"/>
    <w:rsid w:val="00C600AC"/>
    <w:rsid w:val="00C60207"/>
    <w:rsid w:val="00C61682"/>
    <w:rsid w:val="00C6180C"/>
    <w:rsid w:val="00C620FA"/>
    <w:rsid w:val="00C627AB"/>
    <w:rsid w:val="00C63D65"/>
    <w:rsid w:val="00C63F88"/>
    <w:rsid w:val="00C65B44"/>
    <w:rsid w:val="00C65FCC"/>
    <w:rsid w:val="00C6771B"/>
    <w:rsid w:val="00C67C1F"/>
    <w:rsid w:val="00C7287A"/>
    <w:rsid w:val="00C73861"/>
    <w:rsid w:val="00C73EA2"/>
    <w:rsid w:val="00C74CEB"/>
    <w:rsid w:val="00C74FF1"/>
    <w:rsid w:val="00C75700"/>
    <w:rsid w:val="00C77F82"/>
    <w:rsid w:val="00C81772"/>
    <w:rsid w:val="00C81DC2"/>
    <w:rsid w:val="00C830D7"/>
    <w:rsid w:val="00C8371F"/>
    <w:rsid w:val="00C846E0"/>
    <w:rsid w:val="00C8491B"/>
    <w:rsid w:val="00C84D0B"/>
    <w:rsid w:val="00C85FF2"/>
    <w:rsid w:val="00C8618F"/>
    <w:rsid w:val="00C86F77"/>
    <w:rsid w:val="00C87E91"/>
    <w:rsid w:val="00C90194"/>
    <w:rsid w:val="00C90BED"/>
    <w:rsid w:val="00C90C68"/>
    <w:rsid w:val="00C910D2"/>
    <w:rsid w:val="00C91930"/>
    <w:rsid w:val="00C93033"/>
    <w:rsid w:val="00C96DD1"/>
    <w:rsid w:val="00C9736B"/>
    <w:rsid w:val="00CA1012"/>
    <w:rsid w:val="00CA1458"/>
    <w:rsid w:val="00CA1BB4"/>
    <w:rsid w:val="00CA2D91"/>
    <w:rsid w:val="00CA36D3"/>
    <w:rsid w:val="00CA378D"/>
    <w:rsid w:val="00CA38F1"/>
    <w:rsid w:val="00CA3A42"/>
    <w:rsid w:val="00CA3EEF"/>
    <w:rsid w:val="00CA543B"/>
    <w:rsid w:val="00CA5F56"/>
    <w:rsid w:val="00CA62FD"/>
    <w:rsid w:val="00CA693E"/>
    <w:rsid w:val="00CA79B9"/>
    <w:rsid w:val="00CA7D7D"/>
    <w:rsid w:val="00CB0061"/>
    <w:rsid w:val="00CB1CA5"/>
    <w:rsid w:val="00CB206F"/>
    <w:rsid w:val="00CB3C31"/>
    <w:rsid w:val="00CB3FAF"/>
    <w:rsid w:val="00CB42FB"/>
    <w:rsid w:val="00CB76EA"/>
    <w:rsid w:val="00CC18AB"/>
    <w:rsid w:val="00CC1E35"/>
    <w:rsid w:val="00CC1FBC"/>
    <w:rsid w:val="00CC2D31"/>
    <w:rsid w:val="00CC31D4"/>
    <w:rsid w:val="00CC35F3"/>
    <w:rsid w:val="00CC4200"/>
    <w:rsid w:val="00CC4B6F"/>
    <w:rsid w:val="00CD2BEB"/>
    <w:rsid w:val="00CD2CCE"/>
    <w:rsid w:val="00CD2F6F"/>
    <w:rsid w:val="00CD36D0"/>
    <w:rsid w:val="00CD5C6A"/>
    <w:rsid w:val="00CD6591"/>
    <w:rsid w:val="00CD7000"/>
    <w:rsid w:val="00CD71CA"/>
    <w:rsid w:val="00CD7DFA"/>
    <w:rsid w:val="00CE042F"/>
    <w:rsid w:val="00CE05B5"/>
    <w:rsid w:val="00CE07E4"/>
    <w:rsid w:val="00CE12AA"/>
    <w:rsid w:val="00CE1D04"/>
    <w:rsid w:val="00CE3ACD"/>
    <w:rsid w:val="00CE5116"/>
    <w:rsid w:val="00CE560E"/>
    <w:rsid w:val="00CE6924"/>
    <w:rsid w:val="00CE712C"/>
    <w:rsid w:val="00CF048D"/>
    <w:rsid w:val="00CF0FF7"/>
    <w:rsid w:val="00CF1F4A"/>
    <w:rsid w:val="00CF256B"/>
    <w:rsid w:val="00CF3F01"/>
    <w:rsid w:val="00CF4C15"/>
    <w:rsid w:val="00CF520D"/>
    <w:rsid w:val="00CF699B"/>
    <w:rsid w:val="00CF6AD9"/>
    <w:rsid w:val="00CF6FB0"/>
    <w:rsid w:val="00CF76F9"/>
    <w:rsid w:val="00D000C9"/>
    <w:rsid w:val="00D02E68"/>
    <w:rsid w:val="00D032DD"/>
    <w:rsid w:val="00D033A4"/>
    <w:rsid w:val="00D03CE9"/>
    <w:rsid w:val="00D04678"/>
    <w:rsid w:val="00D05F03"/>
    <w:rsid w:val="00D068CC"/>
    <w:rsid w:val="00D068CE"/>
    <w:rsid w:val="00D06944"/>
    <w:rsid w:val="00D06CE4"/>
    <w:rsid w:val="00D0702A"/>
    <w:rsid w:val="00D07F50"/>
    <w:rsid w:val="00D101DB"/>
    <w:rsid w:val="00D133BF"/>
    <w:rsid w:val="00D139FD"/>
    <w:rsid w:val="00D13A2F"/>
    <w:rsid w:val="00D13DF5"/>
    <w:rsid w:val="00D141AA"/>
    <w:rsid w:val="00D157E1"/>
    <w:rsid w:val="00D15A45"/>
    <w:rsid w:val="00D162C4"/>
    <w:rsid w:val="00D17201"/>
    <w:rsid w:val="00D17EF7"/>
    <w:rsid w:val="00D20FAB"/>
    <w:rsid w:val="00D235B4"/>
    <w:rsid w:val="00D24761"/>
    <w:rsid w:val="00D24D55"/>
    <w:rsid w:val="00D2551E"/>
    <w:rsid w:val="00D27583"/>
    <w:rsid w:val="00D27F61"/>
    <w:rsid w:val="00D27FDA"/>
    <w:rsid w:val="00D3019D"/>
    <w:rsid w:val="00D3224C"/>
    <w:rsid w:val="00D3333B"/>
    <w:rsid w:val="00D337CE"/>
    <w:rsid w:val="00D34BE0"/>
    <w:rsid w:val="00D378D8"/>
    <w:rsid w:val="00D37B6B"/>
    <w:rsid w:val="00D37F72"/>
    <w:rsid w:val="00D40802"/>
    <w:rsid w:val="00D4155B"/>
    <w:rsid w:val="00D417D4"/>
    <w:rsid w:val="00D43FD4"/>
    <w:rsid w:val="00D442DE"/>
    <w:rsid w:val="00D45E88"/>
    <w:rsid w:val="00D46341"/>
    <w:rsid w:val="00D465D0"/>
    <w:rsid w:val="00D46931"/>
    <w:rsid w:val="00D46BF0"/>
    <w:rsid w:val="00D47283"/>
    <w:rsid w:val="00D477A7"/>
    <w:rsid w:val="00D4797C"/>
    <w:rsid w:val="00D518B4"/>
    <w:rsid w:val="00D52AB4"/>
    <w:rsid w:val="00D53C96"/>
    <w:rsid w:val="00D54B19"/>
    <w:rsid w:val="00D569E7"/>
    <w:rsid w:val="00D60447"/>
    <w:rsid w:val="00D60D6D"/>
    <w:rsid w:val="00D617E5"/>
    <w:rsid w:val="00D61B79"/>
    <w:rsid w:val="00D632C9"/>
    <w:rsid w:val="00D63891"/>
    <w:rsid w:val="00D6389B"/>
    <w:rsid w:val="00D65141"/>
    <w:rsid w:val="00D6528F"/>
    <w:rsid w:val="00D65824"/>
    <w:rsid w:val="00D6661E"/>
    <w:rsid w:val="00D66A56"/>
    <w:rsid w:val="00D66B14"/>
    <w:rsid w:val="00D67573"/>
    <w:rsid w:val="00D70168"/>
    <w:rsid w:val="00D71715"/>
    <w:rsid w:val="00D71D53"/>
    <w:rsid w:val="00D71F2C"/>
    <w:rsid w:val="00D72A51"/>
    <w:rsid w:val="00D730D2"/>
    <w:rsid w:val="00D7328E"/>
    <w:rsid w:val="00D745E0"/>
    <w:rsid w:val="00D74C5F"/>
    <w:rsid w:val="00D75A24"/>
    <w:rsid w:val="00D75AC8"/>
    <w:rsid w:val="00D769EB"/>
    <w:rsid w:val="00D77B50"/>
    <w:rsid w:val="00D814C7"/>
    <w:rsid w:val="00D825FB"/>
    <w:rsid w:val="00D848CA"/>
    <w:rsid w:val="00D85D88"/>
    <w:rsid w:val="00D86AD3"/>
    <w:rsid w:val="00D86DB3"/>
    <w:rsid w:val="00D87930"/>
    <w:rsid w:val="00D87AB4"/>
    <w:rsid w:val="00D9189F"/>
    <w:rsid w:val="00D91D7E"/>
    <w:rsid w:val="00D927E7"/>
    <w:rsid w:val="00D92E85"/>
    <w:rsid w:val="00D9409F"/>
    <w:rsid w:val="00D948C0"/>
    <w:rsid w:val="00D9538A"/>
    <w:rsid w:val="00D959D1"/>
    <w:rsid w:val="00D97DE2"/>
    <w:rsid w:val="00DA0D3A"/>
    <w:rsid w:val="00DA302C"/>
    <w:rsid w:val="00DA3190"/>
    <w:rsid w:val="00DA3A61"/>
    <w:rsid w:val="00DA5B5B"/>
    <w:rsid w:val="00DA6E3C"/>
    <w:rsid w:val="00DA727D"/>
    <w:rsid w:val="00DA7644"/>
    <w:rsid w:val="00DB07A8"/>
    <w:rsid w:val="00DB1083"/>
    <w:rsid w:val="00DB1734"/>
    <w:rsid w:val="00DB4D9E"/>
    <w:rsid w:val="00DB5E63"/>
    <w:rsid w:val="00DB755E"/>
    <w:rsid w:val="00DB7AEE"/>
    <w:rsid w:val="00DC14BC"/>
    <w:rsid w:val="00DC1DF0"/>
    <w:rsid w:val="00DC3308"/>
    <w:rsid w:val="00DC3512"/>
    <w:rsid w:val="00DC3B8A"/>
    <w:rsid w:val="00DC4DB1"/>
    <w:rsid w:val="00DC6F39"/>
    <w:rsid w:val="00DC7932"/>
    <w:rsid w:val="00DD17CA"/>
    <w:rsid w:val="00DD1986"/>
    <w:rsid w:val="00DD1A71"/>
    <w:rsid w:val="00DD37E0"/>
    <w:rsid w:val="00DD3A74"/>
    <w:rsid w:val="00DD5134"/>
    <w:rsid w:val="00DD6F2D"/>
    <w:rsid w:val="00DD7E84"/>
    <w:rsid w:val="00DE01B6"/>
    <w:rsid w:val="00DE125C"/>
    <w:rsid w:val="00DE15B0"/>
    <w:rsid w:val="00DE4D9D"/>
    <w:rsid w:val="00DE6B1E"/>
    <w:rsid w:val="00DE7074"/>
    <w:rsid w:val="00DF2354"/>
    <w:rsid w:val="00DF2E56"/>
    <w:rsid w:val="00DF4063"/>
    <w:rsid w:val="00DF4266"/>
    <w:rsid w:val="00DF4A73"/>
    <w:rsid w:val="00DF69F8"/>
    <w:rsid w:val="00E0016A"/>
    <w:rsid w:val="00E01E25"/>
    <w:rsid w:val="00E03E31"/>
    <w:rsid w:val="00E05014"/>
    <w:rsid w:val="00E05C37"/>
    <w:rsid w:val="00E06442"/>
    <w:rsid w:val="00E07D4D"/>
    <w:rsid w:val="00E07FC0"/>
    <w:rsid w:val="00E1084D"/>
    <w:rsid w:val="00E11B97"/>
    <w:rsid w:val="00E12A29"/>
    <w:rsid w:val="00E12E59"/>
    <w:rsid w:val="00E13102"/>
    <w:rsid w:val="00E13F73"/>
    <w:rsid w:val="00E148FA"/>
    <w:rsid w:val="00E15845"/>
    <w:rsid w:val="00E213E9"/>
    <w:rsid w:val="00E21F7B"/>
    <w:rsid w:val="00E226BC"/>
    <w:rsid w:val="00E232A1"/>
    <w:rsid w:val="00E25092"/>
    <w:rsid w:val="00E25385"/>
    <w:rsid w:val="00E26AC0"/>
    <w:rsid w:val="00E27315"/>
    <w:rsid w:val="00E30206"/>
    <w:rsid w:val="00E335C6"/>
    <w:rsid w:val="00E33E86"/>
    <w:rsid w:val="00E33F32"/>
    <w:rsid w:val="00E37BEB"/>
    <w:rsid w:val="00E41333"/>
    <w:rsid w:val="00E43A48"/>
    <w:rsid w:val="00E43F8E"/>
    <w:rsid w:val="00E477E1"/>
    <w:rsid w:val="00E52E5A"/>
    <w:rsid w:val="00E52F50"/>
    <w:rsid w:val="00E54831"/>
    <w:rsid w:val="00E55900"/>
    <w:rsid w:val="00E55E75"/>
    <w:rsid w:val="00E6078E"/>
    <w:rsid w:val="00E60A38"/>
    <w:rsid w:val="00E63756"/>
    <w:rsid w:val="00E654E7"/>
    <w:rsid w:val="00E65618"/>
    <w:rsid w:val="00E6588C"/>
    <w:rsid w:val="00E7118A"/>
    <w:rsid w:val="00E72B90"/>
    <w:rsid w:val="00E737BA"/>
    <w:rsid w:val="00E73B74"/>
    <w:rsid w:val="00E76744"/>
    <w:rsid w:val="00E769C7"/>
    <w:rsid w:val="00E76A8C"/>
    <w:rsid w:val="00E77D00"/>
    <w:rsid w:val="00E814DD"/>
    <w:rsid w:val="00E820CD"/>
    <w:rsid w:val="00E852DA"/>
    <w:rsid w:val="00E874CE"/>
    <w:rsid w:val="00E92393"/>
    <w:rsid w:val="00E9261E"/>
    <w:rsid w:val="00E9596A"/>
    <w:rsid w:val="00E9686B"/>
    <w:rsid w:val="00E97748"/>
    <w:rsid w:val="00E97943"/>
    <w:rsid w:val="00EA01A6"/>
    <w:rsid w:val="00EA1CFB"/>
    <w:rsid w:val="00EA1DE8"/>
    <w:rsid w:val="00EA60BB"/>
    <w:rsid w:val="00EA65DF"/>
    <w:rsid w:val="00EA7225"/>
    <w:rsid w:val="00EA76EC"/>
    <w:rsid w:val="00EA7C78"/>
    <w:rsid w:val="00EB0EE1"/>
    <w:rsid w:val="00EB1A63"/>
    <w:rsid w:val="00EB2825"/>
    <w:rsid w:val="00EB5671"/>
    <w:rsid w:val="00EB6C6D"/>
    <w:rsid w:val="00EB73B8"/>
    <w:rsid w:val="00EC0E6D"/>
    <w:rsid w:val="00EC1772"/>
    <w:rsid w:val="00EC2134"/>
    <w:rsid w:val="00EC253D"/>
    <w:rsid w:val="00EC443C"/>
    <w:rsid w:val="00EC4CEC"/>
    <w:rsid w:val="00EC5529"/>
    <w:rsid w:val="00EC5FFA"/>
    <w:rsid w:val="00EC6263"/>
    <w:rsid w:val="00EC63D8"/>
    <w:rsid w:val="00EC7CC6"/>
    <w:rsid w:val="00EC7DB4"/>
    <w:rsid w:val="00ED0272"/>
    <w:rsid w:val="00ED076A"/>
    <w:rsid w:val="00ED0ACA"/>
    <w:rsid w:val="00ED1518"/>
    <w:rsid w:val="00ED177D"/>
    <w:rsid w:val="00ED297B"/>
    <w:rsid w:val="00ED2EAA"/>
    <w:rsid w:val="00ED3636"/>
    <w:rsid w:val="00ED378B"/>
    <w:rsid w:val="00ED3B94"/>
    <w:rsid w:val="00ED40A7"/>
    <w:rsid w:val="00ED434A"/>
    <w:rsid w:val="00ED5058"/>
    <w:rsid w:val="00ED542D"/>
    <w:rsid w:val="00ED5A0C"/>
    <w:rsid w:val="00ED7571"/>
    <w:rsid w:val="00ED7E4B"/>
    <w:rsid w:val="00EE0E33"/>
    <w:rsid w:val="00EE188D"/>
    <w:rsid w:val="00EE3B8E"/>
    <w:rsid w:val="00EE5A2C"/>
    <w:rsid w:val="00EE690A"/>
    <w:rsid w:val="00EE7709"/>
    <w:rsid w:val="00EE7ABB"/>
    <w:rsid w:val="00EE7D25"/>
    <w:rsid w:val="00EF1A64"/>
    <w:rsid w:val="00EF30E8"/>
    <w:rsid w:val="00EF380F"/>
    <w:rsid w:val="00EF5698"/>
    <w:rsid w:val="00EF7206"/>
    <w:rsid w:val="00F0031E"/>
    <w:rsid w:val="00F012F8"/>
    <w:rsid w:val="00F013ED"/>
    <w:rsid w:val="00F0339B"/>
    <w:rsid w:val="00F055EF"/>
    <w:rsid w:val="00F05BEF"/>
    <w:rsid w:val="00F06338"/>
    <w:rsid w:val="00F06FB7"/>
    <w:rsid w:val="00F07508"/>
    <w:rsid w:val="00F07E4F"/>
    <w:rsid w:val="00F100CC"/>
    <w:rsid w:val="00F10C9D"/>
    <w:rsid w:val="00F114B3"/>
    <w:rsid w:val="00F115CE"/>
    <w:rsid w:val="00F1396F"/>
    <w:rsid w:val="00F1486D"/>
    <w:rsid w:val="00F14961"/>
    <w:rsid w:val="00F153B4"/>
    <w:rsid w:val="00F1596A"/>
    <w:rsid w:val="00F16550"/>
    <w:rsid w:val="00F175CA"/>
    <w:rsid w:val="00F17C7A"/>
    <w:rsid w:val="00F17D90"/>
    <w:rsid w:val="00F202EB"/>
    <w:rsid w:val="00F203D9"/>
    <w:rsid w:val="00F218D3"/>
    <w:rsid w:val="00F22E49"/>
    <w:rsid w:val="00F232C3"/>
    <w:rsid w:val="00F2364F"/>
    <w:rsid w:val="00F236CC"/>
    <w:rsid w:val="00F238CB"/>
    <w:rsid w:val="00F2571F"/>
    <w:rsid w:val="00F279B8"/>
    <w:rsid w:val="00F3039E"/>
    <w:rsid w:val="00F365B7"/>
    <w:rsid w:val="00F4092F"/>
    <w:rsid w:val="00F40B4D"/>
    <w:rsid w:val="00F41BE5"/>
    <w:rsid w:val="00F42C99"/>
    <w:rsid w:val="00F42F2A"/>
    <w:rsid w:val="00F4342D"/>
    <w:rsid w:val="00F44549"/>
    <w:rsid w:val="00F44661"/>
    <w:rsid w:val="00F44CAB"/>
    <w:rsid w:val="00F460AD"/>
    <w:rsid w:val="00F467C7"/>
    <w:rsid w:val="00F46D7B"/>
    <w:rsid w:val="00F47612"/>
    <w:rsid w:val="00F51F52"/>
    <w:rsid w:val="00F52210"/>
    <w:rsid w:val="00F52736"/>
    <w:rsid w:val="00F53277"/>
    <w:rsid w:val="00F5331C"/>
    <w:rsid w:val="00F53B25"/>
    <w:rsid w:val="00F55293"/>
    <w:rsid w:val="00F55516"/>
    <w:rsid w:val="00F5615C"/>
    <w:rsid w:val="00F5712F"/>
    <w:rsid w:val="00F6086E"/>
    <w:rsid w:val="00F60BD6"/>
    <w:rsid w:val="00F611A7"/>
    <w:rsid w:val="00F6232B"/>
    <w:rsid w:val="00F6375C"/>
    <w:rsid w:val="00F63C0B"/>
    <w:rsid w:val="00F6473C"/>
    <w:rsid w:val="00F6480F"/>
    <w:rsid w:val="00F6488B"/>
    <w:rsid w:val="00F671C4"/>
    <w:rsid w:val="00F6796B"/>
    <w:rsid w:val="00F70B6F"/>
    <w:rsid w:val="00F70BB3"/>
    <w:rsid w:val="00F70FD2"/>
    <w:rsid w:val="00F7101B"/>
    <w:rsid w:val="00F7238A"/>
    <w:rsid w:val="00F7268A"/>
    <w:rsid w:val="00F739DB"/>
    <w:rsid w:val="00F74460"/>
    <w:rsid w:val="00F74A00"/>
    <w:rsid w:val="00F74FDD"/>
    <w:rsid w:val="00F75C67"/>
    <w:rsid w:val="00F762DD"/>
    <w:rsid w:val="00F80AC9"/>
    <w:rsid w:val="00F80C86"/>
    <w:rsid w:val="00F80DBB"/>
    <w:rsid w:val="00F81F89"/>
    <w:rsid w:val="00F82FEE"/>
    <w:rsid w:val="00F841FA"/>
    <w:rsid w:val="00F842E4"/>
    <w:rsid w:val="00F84406"/>
    <w:rsid w:val="00F8564F"/>
    <w:rsid w:val="00F8578C"/>
    <w:rsid w:val="00F85874"/>
    <w:rsid w:val="00F8673B"/>
    <w:rsid w:val="00F9054B"/>
    <w:rsid w:val="00F93902"/>
    <w:rsid w:val="00F93C6C"/>
    <w:rsid w:val="00F958AE"/>
    <w:rsid w:val="00F9768F"/>
    <w:rsid w:val="00FA0D13"/>
    <w:rsid w:val="00FA13A3"/>
    <w:rsid w:val="00FA1D35"/>
    <w:rsid w:val="00FA3D09"/>
    <w:rsid w:val="00FA53D2"/>
    <w:rsid w:val="00FA62A9"/>
    <w:rsid w:val="00FA63D5"/>
    <w:rsid w:val="00FA66EC"/>
    <w:rsid w:val="00FA72C1"/>
    <w:rsid w:val="00FA751B"/>
    <w:rsid w:val="00FA7DD3"/>
    <w:rsid w:val="00FB03C1"/>
    <w:rsid w:val="00FB14D3"/>
    <w:rsid w:val="00FB2BDD"/>
    <w:rsid w:val="00FB3056"/>
    <w:rsid w:val="00FB39AD"/>
    <w:rsid w:val="00FB3D7F"/>
    <w:rsid w:val="00FB4F31"/>
    <w:rsid w:val="00FB6061"/>
    <w:rsid w:val="00FC07D6"/>
    <w:rsid w:val="00FC157A"/>
    <w:rsid w:val="00FC184A"/>
    <w:rsid w:val="00FC2B6A"/>
    <w:rsid w:val="00FC3CCE"/>
    <w:rsid w:val="00FC48ED"/>
    <w:rsid w:val="00FC4C08"/>
    <w:rsid w:val="00FC53B2"/>
    <w:rsid w:val="00FC5FA7"/>
    <w:rsid w:val="00FC64A5"/>
    <w:rsid w:val="00FD075F"/>
    <w:rsid w:val="00FD1AB9"/>
    <w:rsid w:val="00FD262F"/>
    <w:rsid w:val="00FD2F26"/>
    <w:rsid w:val="00FD36C3"/>
    <w:rsid w:val="00FD3851"/>
    <w:rsid w:val="00FD4204"/>
    <w:rsid w:val="00FD6836"/>
    <w:rsid w:val="00FD6F28"/>
    <w:rsid w:val="00FD6F6B"/>
    <w:rsid w:val="00FD7798"/>
    <w:rsid w:val="00FE18F9"/>
    <w:rsid w:val="00FE3CDC"/>
    <w:rsid w:val="00FE3F8D"/>
    <w:rsid w:val="00FE45CD"/>
    <w:rsid w:val="00FE54A8"/>
    <w:rsid w:val="00FE5B67"/>
    <w:rsid w:val="00FE6637"/>
    <w:rsid w:val="00FE797F"/>
    <w:rsid w:val="00FF0588"/>
    <w:rsid w:val="00FF10BC"/>
    <w:rsid w:val="00FF14B5"/>
    <w:rsid w:val="00FF2024"/>
    <w:rsid w:val="00FF21FD"/>
    <w:rsid w:val="00FF2326"/>
    <w:rsid w:val="00FF32A5"/>
    <w:rsid w:val="00FF392A"/>
    <w:rsid w:val="00FF4CAC"/>
    <w:rsid w:val="00FF53CF"/>
    <w:rsid w:val="00FF5586"/>
    <w:rsid w:val="00FF76FE"/>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CF3F6-4950-4EDE-ABCC-514B88ECE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4212</TotalTime>
  <Pages>18</Pages>
  <Words>1967</Words>
  <Characters>11217</Characters>
  <Application>Microsoft Office Word</Application>
  <DocSecurity>0</DocSecurity>
  <Lines>93</Lines>
  <Paragraphs>26</Paragraphs>
  <ScaleCrop>false</ScaleCrop>
  <Company>Microsoft</Company>
  <LinksUpToDate>false</LinksUpToDate>
  <CharactersWithSpaces>13158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曾翠红</cp:lastModifiedBy>
  <cp:revision>1692</cp:revision>
  <cp:lastPrinted>2002-09-02T03:29:00Z</cp:lastPrinted>
  <dcterms:created xsi:type="dcterms:W3CDTF">2018-06-01T14:09:00Z</dcterms:created>
  <dcterms:modified xsi:type="dcterms:W3CDTF">2018-06-08T16:14:00Z</dcterms:modified>
</cp:coreProperties>
</file>